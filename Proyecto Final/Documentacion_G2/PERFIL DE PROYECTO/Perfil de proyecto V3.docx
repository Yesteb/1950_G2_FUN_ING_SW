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A7E19" w14:textId="77777777" w:rsidR="00741D36" w:rsidRDefault="00741D36" w:rsidP="00741D36">
      <w:pPr>
        <w:spacing w:after="200" w:line="276" w:lineRule="auto"/>
        <w:rPr>
          <w:rFonts w:ascii="Arial" w:hAnsi="Arial" w:cs="Arial"/>
          <w:b/>
          <w:noProof/>
          <w:color w:val="0070C0"/>
          <w:sz w:val="44"/>
          <w:szCs w:val="44"/>
        </w:rPr>
      </w:pPr>
    </w:p>
    <w:p w14:paraId="4DB464B1" w14:textId="77777777" w:rsidR="00741D36" w:rsidRPr="00F97225" w:rsidRDefault="00741D36" w:rsidP="00741D36">
      <w:pPr>
        <w:spacing w:after="200" w:line="276" w:lineRule="auto"/>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1C87AB73" w14:textId="77777777" w:rsidR="00741D36" w:rsidRPr="00F97225" w:rsidRDefault="00741D36" w:rsidP="00741D36">
      <w:pPr>
        <w:spacing w:after="200" w:line="276" w:lineRule="auto"/>
        <w:rPr>
          <w:rFonts w:ascii="Arial" w:hAnsi="Arial" w:cs="Arial"/>
          <w:b/>
          <w:noProof/>
          <w:color w:val="0070C0"/>
          <w:sz w:val="44"/>
          <w:szCs w:val="44"/>
        </w:rPr>
      </w:pPr>
      <w:r w:rsidRPr="00F97225">
        <w:rPr>
          <w:rFonts w:ascii="Arial" w:hAnsi="Arial" w:cs="Arial"/>
          <w:b/>
          <w:noProof/>
          <w:color w:val="0070C0"/>
          <w:sz w:val="44"/>
          <w:szCs w:val="44"/>
        </w:rPr>
        <w:t>Carrera de ITIN En línea</w:t>
      </w:r>
    </w:p>
    <w:p w14:paraId="1BC929C1" w14:textId="77777777" w:rsidR="00741D36" w:rsidRDefault="00741D36" w:rsidP="00741D36">
      <w:pPr>
        <w:spacing w:after="0"/>
        <w:rPr>
          <w:rFonts w:ascii="Arial" w:hAnsi="Arial" w:cs="Arial"/>
          <w:b/>
          <w:noProof/>
          <w:color w:val="0070C0"/>
          <w:sz w:val="44"/>
          <w:szCs w:val="44"/>
        </w:rPr>
      </w:pPr>
    </w:p>
    <w:p w14:paraId="0F5395D3" w14:textId="77777777" w:rsidR="00741D36" w:rsidRDefault="00741D36" w:rsidP="00741D36">
      <w:pPr>
        <w:spacing w:after="0"/>
        <w:rPr>
          <w:rFonts w:ascii="Arial" w:hAnsi="Arial" w:cs="Arial"/>
          <w:b/>
          <w:noProof/>
          <w:color w:val="0070C0"/>
          <w:sz w:val="44"/>
          <w:szCs w:val="44"/>
        </w:rPr>
      </w:pPr>
    </w:p>
    <w:p w14:paraId="14A788C9" w14:textId="7FF3CEFC" w:rsidR="0005277F" w:rsidRPr="005F43BD" w:rsidRDefault="00741D36" w:rsidP="00741D36">
      <w:pPr>
        <w:spacing w:after="0"/>
        <w:rPr>
          <w:rFonts w:ascii="Arial" w:hAnsi="Arial" w:cs="Arial"/>
          <w:b/>
          <w:sz w:val="24"/>
          <w:szCs w:val="24"/>
        </w:rPr>
      </w:pPr>
      <w:r w:rsidRPr="00F97225">
        <w:rPr>
          <w:rFonts w:ascii="Arial" w:hAnsi="Arial" w:cs="Arial"/>
          <w:b/>
          <w:noProof/>
          <w:color w:val="0070C0"/>
          <w:sz w:val="44"/>
          <w:szCs w:val="44"/>
        </w:rPr>
        <w:t>Curso de Ingeniería de Software</w:t>
      </w:r>
    </w:p>
    <w:p w14:paraId="7A374548" w14:textId="77777777" w:rsidR="0005277F" w:rsidRPr="005F43BD" w:rsidRDefault="0005277F" w:rsidP="0005277F">
      <w:pPr>
        <w:spacing w:after="0"/>
        <w:rPr>
          <w:rFonts w:ascii="Arial" w:hAnsi="Arial" w:cs="Arial"/>
          <w:b/>
          <w:sz w:val="24"/>
          <w:szCs w:val="24"/>
        </w:rPr>
      </w:pPr>
    </w:p>
    <w:p w14:paraId="3569D930"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38BDCDFF"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64947505"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2E5A224D"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52E2A383"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5BA7B3A0"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4BA2F590"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45B3797E"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Trabajo Fin de Curso </w:t>
      </w:r>
    </w:p>
    <w:p w14:paraId="1148AAFF" w14:textId="30311BB8"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Presentado por: </w:t>
      </w:r>
      <w:r w:rsidR="006D2993">
        <w:rPr>
          <w:rFonts w:ascii="Arial" w:eastAsiaTheme="minorHAnsi" w:hAnsi="Arial" w:cs="Arial"/>
          <w:color w:val="0070C0"/>
          <w:sz w:val="36"/>
          <w:szCs w:val="36"/>
          <w:lang w:val="es-EC" w:bidi="ar-SA"/>
        </w:rPr>
        <w:t>Andrade</w:t>
      </w:r>
      <w:r w:rsidRPr="00F97225">
        <w:rPr>
          <w:rFonts w:ascii="Arial" w:eastAsiaTheme="minorHAnsi" w:hAnsi="Arial" w:cs="Arial"/>
          <w:color w:val="0070C0"/>
          <w:sz w:val="36"/>
          <w:szCs w:val="36"/>
          <w:lang w:val="es-EC" w:bidi="ar-SA"/>
        </w:rPr>
        <w:t xml:space="preserve">, </w:t>
      </w:r>
      <w:r w:rsidR="006D2993">
        <w:rPr>
          <w:rFonts w:ascii="Arial" w:eastAsiaTheme="minorHAnsi" w:hAnsi="Arial" w:cs="Arial"/>
          <w:color w:val="0070C0"/>
          <w:sz w:val="36"/>
          <w:szCs w:val="36"/>
          <w:lang w:val="es-EC" w:bidi="ar-SA"/>
        </w:rPr>
        <w:t>J</w:t>
      </w:r>
      <w:r w:rsidR="00E35CC1">
        <w:rPr>
          <w:rFonts w:ascii="Arial" w:eastAsiaTheme="minorHAnsi" w:hAnsi="Arial" w:cs="Arial"/>
          <w:color w:val="0070C0"/>
          <w:sz w:val="36"/>
          <w:szCs w:val="36"/>
          <w:lang w:val="es-EC" w:bidi="ar-SA"/>
        </w:rPr>
        <w:t xml:space="preserve">ulio- </w:t>
      </w:r>
      <w:r w:rsidR="003C2A5B">
        <w:rPr>
          <w:rFonts w:ascii="Arial" w:eastAsiaTheme="minorHAnsi" w:hAnsi="Arial" w:cs="Arial"/>
          <w:color w:val="0070C0"/>
          <w:sz w:val="36"/>
          <w:szCs w:val="36"/>
          <w:lang w:val="es-EC" w:bidi="ar-SA"/>
        </w:rPr>
        <w:t>Sánchez, Julio- Caisaguano Anthony</w:t>
      </w:r>
      <w:r w:rsidRPr="00F97225">
        <w:rPr>
          <w:rFonts w:ascii="Arial" w:eastAsiaTheme="minorHAnsi" w:hAnsi="Arial" w:cs="Arial"/>
          <w:color w:val="0070C0"/>
          <w:sz w:val="36"/>
          <w:szCs w:val="36"/>
          <w:lang w:val="es-EC" w:bidi="ar-SA"/>
        </w:rPr>
        <w:t xml:space="preserve"> (Grupo</w:t>
      </w:r>
      <w:r w:rsidR="006D2993">
        <w:rPr>
          <w:rFonts w:ascii="Arial" w:eastAsiaTheme="minorHAnsi" w:hAnsi="Arial" w:cs="Arial"/>
          <w:color w:val="0070C0"/>
          <w:sz w:val="36"/>
          <w:szCs w:val="36"/>
          <w:lang w:val="es-EC" w:bidi="ar-SA"/>
        </w:rPr>
        <w:t xml:space="preserve"> 2</w:t>
      </w:r>
      <w:r w:rsidRPr="00F97225">
        <w:rPr>
          <w:rFonts w:ascii="Arial" w:eastAsiaTheme="minorHAnsi" w:hAnsi="Arial" w:cs="Arial"/>
          <w:color w:val="0070C0"/>
          <w:sz w:val="36"/>
          <w:szCs w:val="36"/>
          <w:lang w:val="es-EC" w:bidi="ar-SA"/>
        </w:rPr>
        <w:t>)</w:t>
      </w:r>
    </w:p>
    <w:p w14:paraId="2BD4B268" w14:textId="19BE0379"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Director: </w:t>
      </w:r>
      <w:r w:rsidR="00435651">
        <w:rPr>
          <w:rFonts w:ascii="Arial" w:eastAsiaTheme="minorHAnsi" w:hAnsi="Arial" w:cs="Arial"/>
          <w:color w:val="0070C0"/>
          <w:sz w:val="36"/>
          <w:szCs w:val="36"/>
          <w:lang w:val="es-EC" w:bidi="ar-SA"/>
        </w:rPr>
        <w:t>Ruiz</w:t>
      </w:r>
      <w:r w:rsidRPr="00F97225">
        <w:rPr>
          <w:rFonts w:ascii="Arial" w:eastAsiaTheme="minorHAnsi" w:hAnsi="Arial" w:cs="Arial"/>
          <w:color w:val="0070C0"/>
          <w:sz w:val="36"/>
          <w:szCs w:val="36"/>
          <w:lang w:val="es-EC" w:bidi="ar-SA"/>
        </w:rPr>
        <w:t xml:space="preserve">, </w:t>
      </w:r>
      <w:r w:rsidR="00435651">
        <w:rPr>
          <w:rFonts w:ascii="Arial" w:eastAsiaTheme="minorHAnsi" w:hAnsi="Arial" w:cs="Arial"/>
          <w:color w:val="0070C0"/>
          <w:sz w:val="36"/>
          <w:szCs w:val="36"/>
          <w:lang w:val="es-EC" w:bidi="ar-SA"/>
        </w:rPr>
        <w:t>Jenny</w:t>
      </w:r>
    </w:p>
    <w:p w14:paraId="6C9ED775"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24BC9133" w14:textId="48CE3C86" w:rsidR="0005277F" w:rsidRPr="00F97225" w:rsidRDefault="0005277F" w:rsidP="0005277F">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Ciudad: (</w:t>
      </w:r>
      <w:r w:rsidR="00FB2891">
        <w:rPr>
          <w:rFonts w:ascii="Arial" w:eastAsiaTheme="minorHAnsi" w:hAnsi="Arial" w:cs="Arial"/>
          <w:color w:val="0070C0"/>
          <w:sz w:val="36"/>
          <w:szCs w:val="36"/>
          <w:lang w:val="es-EC" w:bidi="ar-SA"/>
        </w:rPr>
        <w:t>Sangolqu</w:t>
      </w:r>
      <w:r w:rsidR="00435651">
        <w:rPr>
          <w:rFonts w:ascii="Arial" w:eastAsiaTheme="minorHAnsi" w:hAnsi="Arial" w:cs="Arial"/>
          <w:color w:val="0070C0"/>
          <w:sz w:val="36"/>
          <w:szCs w:val="36"/>
          <w:lang w:val="es-EC" w:bidi="ar-SA"/>
        </w:rPr>
        <w:t>í</w:t>
      </w:r>
      <w:r w:rsidRPr="00F97225">
        <w:rPr>
          <w:rFonts w:ascii="Arial" w:eastAsiaTheme="minorHAnsi" w:hAnsi="Arial" w:cs="Arial"/>
          <w:color w:val="0070C0"/>
          <w:sz w:val="36"/>
          <w:szCs w:val="36"/>
          <w:lang w:val="es-EC" w:bidi="ar-SA"/>
        </w:rPr>
        <w:t>)</w:t>
      </w:r>
    </w:p>
    <w:p w14:paraId="711B285E" w14:textId="250F1278" w:rsidR="0005277F" w:rsidRPr="00F97225" w:rsidRDefault="0005277F" w:rsidP="0005277F">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Fecha: </w:t>
      </w:r>
      <w:r w:rsidR="00435651">
        <w:rPr>
          <w:rFonts w:ascii="Arial" w:eastAsiaTheme="minorHAnsi" w:hAnsi="Arial" w:cs="Arial"/>
          <w:color w:val="0070C0"/>
          <w:sz w:val="36"/>
          <w:szCs w:val="36"/>
          <w:lang w:val="es-EC" w:bidi="ar-SA"/>
        </w:rPr>
        <w:t xml:space="preserve">16 de </w:t>
      </w:r>
      <w:r w:rsidR="00335950">
        <w:rPr>
          <w:rFonts w:ascii="Arial" w:eastAsiaTheme="minorHAnsi" w:hAnsi="Arial" w:cs="Arial"/>
          <w:color w:val="0070C0"/>
          <w:sz w:val="36"/>
          <w:szCs w:val="36"/>
          <w:lang w:val="es-EC" w:bidi="ar-SA"/>
        </w:rPr>
        <w:t>noviembre del 2024</w:t>
      </w:r>
    </w:p>
    <w:p w14:paraId="15DE4F2E" w14:textId="475890FC" w:rsidR="00741D36" w:rsidRDefault="00741D36">
      <w:pPr>
        <w:rPr>
          <w:rFonts w:ascii="Arial" w:eastAsia="Calibri" w:hAnsi="Arial" w:cs="Arial"/>
          <w:b/>
          <w:color w:val="0070C0"/>
          <w:sz w:val="36"/>
          <w:szCs w:val="36"/>
        </w:rPr>
      </w:pPr>
    </w:p>
    <w:p w14:paraId="0C904CFD" w14:textId="77777777" w:rsidR="00F97225" w:rsidRPr="00F97225" w:rsidRDefault="00F97225" w:rsidP="00F97225">
      <w:pPr>
        <w:spacing w:after="200" w:line="276" w:lineRule="auto"/>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mc:AlternateContent>
          <mc:Choice Requires="wps">
            <w:drawing>
              <wp:anchor distT="0" distB="0" distL="114300" distR="114300" simplePos="0" relativeHeight="251658240" behindDoc="0" locked="0" layoutInCell="1" allowOverlap="1" wp14:anchorId="15F9DBA1" wp14:editId="2D6B7FD0">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441BAD6" id="Conector recto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p w14:paraId="16E63F02" w14:textId="77777777" w:rsidR="00F97225" w:rsidRPr="00F97225" w:rsidRDefault="00F97225" w:rsidP="00F97225">
      <w:pPr>
        <w:spacing w:after="0" w:line="360" w:lineRule="auto"/>
        <w:ind w:left="1844" w:firstLine="280"/>
        <w:rPr>
          <w:rFonts w:ascii="Arial" w:eastAsia="Calibri" w:hAnsi="Arial" w:cs="Arial"/>
          <w:b/>
          <w:color w:val="000000"/>
          <w:sz w:val="24"/>
          <w:szCs w:val="24"/>
        </w:rPr>
      </w:pPr>
    </w:p>
    <w:p w14:paraId="1A0BF2F1" w14:textId="77777777" w:rsidR="00A053FD" w:rsidRPr="00A053FD" w:rsidRDefault="00A053FD" w:rsidP="00A053FD">
      <w:pPr>
        <w:spacing w:after="0" w:line="240" w:lineRule="auto"/>
        <w:ind w:firstLine="2127"/>
        <w:rPr>
          <w:rFonts w:ascii="Arial" w:eastAsia="Calibri" w:hAnsi="Arial" w:cs="Arial"/>
          <w:color w:val="0070C0"/>
          <w:sz w:val="24"/>
          <w:szCs w:val="24"/>
        </w:rPr>
      </w:pPr>
      <w:r w:rsidRPr="00A053FD">
        <w:rPr>
          <w:rFonts w:ascii="Arial" w:eastAsia="Calibri" w:hAnsi="Arial" w:cs="Arial"/>
          <w:color w:val="0070C0"/>
          <w:sz w:val="24"/>
          <w:szCs w:val="24"/>
        </w:rPr>
        <w:t>PERFIL DE PROYECTO</w:t>
      </w:r>
    </w:p>
    <w:p w14:paraId="5773B867"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1.</w:t>
      </w:r>
      <w:r w:rsidRPr="00A053FD">
        <w:rPr>
          <w:rFonts w:eastAsiaTheme="minorHAnsi"/>
          <w:color w:val="0070C0"/>
          <w:sz w:val="24"/>
          <w:szCs w:val="24"/>
          <w:lang w:val="es-EC" w:eastAsia="en-US"/>
        </w:rPr>
        <w:tab/>
        <w:t>Introducción….</w:t>
      </w:r>
      <w:r w:rsidRPr="00A053FD">
        <w:rPr>
          <w:rFonts w:eastAsiaTheme="minorHAnsi"/>
          <w:color w:val="0070C0"/>
          <w:sz w:val="24"/>
          <w:szCs w:val="24"/>
          <w:lang w:val="es-EC" w:eastAsia="en-US"/>
        </w:rPr>
        <w:tab/>
      </w:r>
    </w:p>
    <w:p w14:paraId="0D7631BF"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 Planteamiento del trabajo….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A5F1633"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2.1 Formulación del problema….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CE363A3"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2.2 Justificación….</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3A725E80"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 Sistema de Objetivos….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0A018C2"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3.1. Objetivo General……..</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8E2B686"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3.2. Objetivos Específicos (03)</w:t>
      </w:r>
      <w:r w:rsidRPr="00A053FD">
        <w:rPr>
          <w:rFonts w:eastAsiaTheme="minorHAnsi"/>
          <w:color w:val="0070C0"/>
          <w:sz w:val="24"/>
          <w:szCs w:val="24"/>
          <w:lang w:val="es-EC" w:eastAsia="en-US"/>
        </w:rPr>
        <w:tab/>
      </w:r>
    </w:p>
    <w:p w14:paraId="1C8109AD"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4. Alcance….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D5CE0E8"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5.1 Metodología (Marco de trabajo 5W+2H)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F2CDA75"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6. Ideas a Defender</w:t>
      </w:r>
      <w:r w:rsidRPr="00A053FD">
        <w:rPr>
          <w:rFonts w:eastAsiaTheme="minorHAnsi"/>
          <w:color w:val="0070C0"/>
          <w:sz w:val="24"/>
          <w:szCs w:val="24"/>
          <w:lang w:val="es-EC" w:eastAsia="en-US"/>
        </w:rPr>
        <w:tab/>
        <w:t>….</w:t>
      </w:r>
      <w:r w:rsidRPr="00A053FD">
        <w:rPr>
          <w:rFonts w:eastAsiaTheme="minorHAnsi"/>
          <w:color w:val="0070C0"/>
          <w:sz w:val="24"/>
          <w:szCs w:val="24"/>
          <w:lang w:val="es-EC" w:eastAsia="en-US"/>
        </w:rPr>
        <w:tab/>
      </w:r>
    </w:p>
    <w:p w14:paraId="46C57A7E"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7. Resultados Esperados</w:t>
      </w:r>
      <w:r w:rsidRPr="00A053FD">
        <w:rPr>
          <w:rFonts w:eastAsiaTheme="minorHAnsi"/>
          <w:color w:val="0070C0"/>
          <w:sz w:val="24"/>
          <w:szCs w:val="24"/>
          <w:lang w:val="es-EC" w:eastAsia="en-US"/>
        </w:rPr>
        <w:tab/>
      </w:r>
    </w:p>
    <w:p w14:paraId="20F91243"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 Viabilidad(Ej.)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E3E49B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 Humana….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69DCB5E"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8.1.1 Tutor Empresarial</w:t>
      </w:r>
      <w:r w:rsidRPr="00A053FD">
        <w:rPr>
          <w:rFonts w:eastAsiaTheme="minorHAnsi"/>
          <w:color w:val="0070C0"/>
          <w:sz w:val="24"/>
          <w:szCs w:val="24"/>
          <w:lang w:val="es-EC" w:eastAsia="en-US"/>
        </w:rPr>
        <w:tab/>
        <w:t>….</w:t>
      </w:r>
      <w:r w:rsidRPr="00A053FD">
        <w:rPr>
          <w:rFonts w:eastAsiaTheme="minorHAnsi"/>
          <w:color w:val="0070C0"/>
          <w:sz w:val="24"/>
          <w:szCs w:val="24"/>
          <w:lang w:val="es-EC" w:eastAsia="en-US"/>
        </w:rPr>
        <w:tab/>
      </w:r>
    </w:p>
    <w:p w14:paraId="6E8F943C"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8.1.2 Tutor Académico….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536BFC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8.1.3 Estudiantes….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0670FA0"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w:t>
      </w:r>
      <w:r w:rsidRPr="00A053FD">
        <w:rPr>
          <w:rFonts w:eastAsiaTheme="minorHAnsi"/>
          <w:color w:val="0070C0"/>
          <w:sz w:val="24"/>
          <w:szCs w:val="24"/>
          <w:lang w:val="es-EC" w:eastAsia="en-US"/>
        </w:rPr>
        <w:tab/>
        <w:t>Tecnológica….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3CCF5606"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8.2.1 Hardware….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9240968"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8.2.2 Software….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689C3D4"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9. Cronograma: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E2A8F55" w14:textId="77777777" w:rsidR="00A053FD" w:rsidRPr="00A053FD" w:rsidRDefault="00A053FD" w:rsidP="00A053FD">
      <w:pPr>
        <w:pStyle w:val="Prrafodelista"/>
        <w:spacing w:line="360" w:lineRule="auto"/>
        <w:ind w:left="2832" w:hanging="345"/>
        <w:rPr>
          <w:rFonts w:eastAsia="Calibri"/>
          <w:color w:val="0070C0"/>
          <w:sz w:val="24"/>
          <w:szCs w:val="24"/>
        </w:rPr>
      </w:pPr>
      <w:r w:rsidRPr="00A053FD">
        <w:rPr>
          <w:rFonts w:eastAsiaTheme="minorHAnsi"/>
          <w:color w:val="0070C0"/>
          <w:sz w:val="24"/>
          <w:szCs w:val="24"/>
          <w:lang w:val="es-EC" w:eastAsia="en-US"/>
        </w:rPr>
        <w:t>10. Bibliografía….</w:t>
      </w:r>
      <w:r w:rsidRPr="00A053FD">
        <w:rPr>
          <w:rFonts w:eastAsiaTheme="minorHAnsi"/>
          <w:color w:val="0070C0"/>
          <w:sz w:val="24"/>
          <w:szCs w:val="24"/>
          <w:lang w:val="es-EC" w:eastAsia="en-US"/>
        </w:rPr>
        <w:tab/>
      </w:r>
      <w:r>
        <w:rPr>
          <w:rFonts w:eastAsia="Calibri"/>
          <w:color w:val="0070C0"/>
          <w:sz w:val="24"/>
          <w:szCs w:val="24"/>
        </w:rPr>
        <w:tab/>
      </w:r>
    </w:p>
    <w:p w14:paraId="61C97855" w14:textId="77777777" w:rsidR="00F97225" w:rsidRPr="00F97225" w:rsidRDefault="00F97225" w:rsidP="00F97225">
      <w:pPr>
        <w:spacing w:after="0" w:line="240" w:lineRule="auto"/>
        <w:ind w:firstLine="2127"/>
        <w:rPr>
          <w:rFonts w:ascii="Arial" w:eastAsia="Calibri" w:hAnsi="Arial" w:cs="Arial"/>
          <w:color w:val="0070C0"/>
          <w:sz w:val="24"/>
          <w:szCs w:val="24"/>
        </w:rPr>
      </w:pPr>
    </w:p>
    <w:p w14:paraId="091A4786" w14:textId="77777777" w:rsidR="00F97225" w:rsidRPr="00F97225" w:rsidRDefault="00F97225" w:rsidP="00F97225">
      <w:pPr>
        <w:spacing w:after="0" w:line="240" w:lineRule="auto"/>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p>
    <w:p w14:paraId="50368FB5" w14:textId="77777777" w:rsidR="00F97225" w:rsidRPr="00F97225" w:rsidRDefault="00F97225" w:rsidP="00F97225">
      <w:pPr>
        <w:spacing w:after="0" w:line="240" w:lineRule="auto"/>
        <w:ind w:firstLine="2127"/>
        <w:rPr>
          <w:rFonts w:ascii="Arial" w:eastAsia="Calibri" w:hAnsi="Arial" w:cs="Arial"/>
          <w:color w:val="0070C0"/>
          <w:sz w:val="24"/>
          <w:szCs w:val="24"/>
        </w:rPr>
      </w:pPr>
    </w:p>
    <w:p w14:paraId="5833FD27" w14:textId="77777777" w:rsidR="00F97225" w:rsidRPr="00F97225" w:rsidRDefault="00F97225" w:rsidP="00F97225">
      <w:pPr>
        <w:spacing w:after="200" w:line="276" w:lineRule="auto"/>
        <w:rPr>
          <w:rFonts w:ascii="Arial" w:eastAsia="Calibri" w:hAnsi="Arial" w:cs="Arial"/>
          <w:b/>
          <w:color w:val="0070C0"/>
          <w:sz w:val="28"/>
          <w:szCs w:val="28"/>
        </w:rPr>
      </w:pPr>
      <w:r w:rsidRPr="00F97225">
        <w:rPr>
          <w:rFonts w:ascii="Arial" w:eastAsia="Calibri" w:hAnsi="Arial" w:cs="Arial"/>
          <w:b/>
          <w:color w:val="0070C0"/>
          <w:sz w:val="28"/>
          <w:szCs w:val="28"/>
        </w:rPr>
        <w:br w:type="page"/>
      </w:r>
    </w:p>
    <w:p w14:paraId="0D7B976E" w14:textId="2B2ED8FC" w:rsidR="00C05BAB" w:rsidRPr="00C05BAB" w:rsidRDefault="00AF04B7" w:rsidP="00C05BAB">
      <w:pPr>
        <w:numPr>
          <w:ilvl w:val="0"/>
          <w:numId w:val="31"/>
        </w:numPr>
        <w:spacing w:after="200" w:line="276" w:lineRule="auto"/>
        <w:ind w:left="0" w:firstLine="0"/>
        <w:rPr>
          <w:rFonts w:ascii="Arial" w:hAnsi="Arial" w:cs="Arial"/>
          <w:b/>
          <w:color w:val="0070C0"/>
          <w:sz w:val="36"/>
          <w:szCs w:val="36"/>
        </w:rPr>
      </w:pPr>
      <w:bookmarkStart w:id="0" w:name="_np75366jq4v4" w:colFirst="0" w:colLast="0"/>
      <w:bookmarkStart w:id="1" w:name="_Toc46404482"/>
      <w:bookmarkEnd w:id="0"/>
      <w:r w:rsidRPr="00A053FD">
        <w:rPr>
          <w:rFonts w:ascii="Arial" w:hAnsi="Arial" w:cs="Arial"/>
          <w:b/>
          <w:color w:val="0070C0"/>
          <w:sz w:val="36"/>
          <w:szCs w:val="36"/>
        </w:rPr>
        <w:lastRenderedPageBreak/>
        <w:t>Introducción</w:t>
      </w:r>
      <w:bookmarkEnd w:id="1"/>
      <w:r w:rsidR="00C05BAB">
        <w:rPr>
          <w:rFonts w:ascii="Arial" w:hAnsi="Arial" w:cs="Arial"/>
          <w:b/>
          <w:color w:val="0070C0"/>
          <w:sz w:val="36"/>
          <w:szCs w:val="36"/>
        </w:rPr>
        <w:br/>
      </w:r>
      <w:r w:rsidR="00C67C6F">
        <w:rPr>
          <w:rFonts w:ascii="Times New Roman" w:hAnsi="Times New Roman" w:cs="Times New Roman"/>
          <w:bCs/>
          <w:sz w:val="24"/>
          <w:szCs w:val="24"/>
        </w:rPr>
        <w:t xml:space="preserve">En este presente proyecto vamos a resolver </w:t>
      </w:r>
      <w:r w:rsidR="00E73333">
        <w:rPr>
          <w:rFonts w:ascii="Times New Roman" w:hAnsi="Times New Roman" w:cs="Times New Roman"/>
          <w:bCs/>
          <w:sz w:val="24"/>
          <w:szCs w:val="24"/>
        </w:rPr>
        <w:t>el problema administrativo d</w:t>
      </w:r>
      <w:r w:rsidR="00B015AB">
        <w:rPr>
          <w:rFonts w:ascii="Times New Roman" w:hAnsi="Times New Roman" w:cs="Times New Roman"/>
          <w:bCs/>
          <w:sz w:val="24"/>
          <w:szCs w:val="24"/>
        </w:rPr>
        <w:t>e esta</w:t>
      </w:r>
      <w:r w:rsidR="00E73333">
        <w:rPr>
          <w:rFonts w:ascii="Times New Roman" w:hAnsi="Times New Roman" w:cs="Times New Roman"/>
          <w:bCs/>
          <w:sz w:val="24"/>
          <w:szCs w:val="24"/>
        </w:rPr>
        <w:t xml:space="preserve"> </w:t>
      </w:r>
      <w:r w:rsidR="00B015AB">
        <w:rPr>
          <w:rFonts w:ascii="Times New Roman" w:hAnsi="Times New Roman" w:cs="Times New Roman"/>
          <w:bCs/>
          <w:sz w:val="24"/>
          <w:szCs w:val="24"/>
        </w:rPr>
        <w:t>institución</w:t>
      </w:r>
      <w:r w:rsidR="00E73333">
        <w:rPr>
          <w:rFonts w:ascii="Times New Roman" w:hAnsi="Times New Roman" w:cs="Times New Roman"/>
          <w:bCs/>
          <w:sz w:val="24"/>
          <w:szCs w:val="24"/>
        </w:rPr>
        <w:t xml:space="preserve"> privada</w:t>
      </w:r>
      <w:r w:rsidR="007521FE">
        <w:rPr>
          <w:rFonts w:ascii="Times New Roman" w:hAnsi="Times New Roman" w:cs="Times New Roman"/>
          <w:bCs/>
          <w:sz w:val="24"/>
          <w:szCs w:val="24"/>
        </w:rPr>
        <w:t xml:space="preserve"> en este caso </w:t>
      </w:r>
      <w:r w:rsidR="006D385C">
        <w:rPr>
          <w:rFonts w:ascii="Times New Roman" w:hAnsi="Times New Roman" w:cs="Times New Roman"/>
          <w:bCs/>
          <w:sz w:val="24"/>
          <w:szCs w:val="24"/>
        </w:rPr>
        <w:t xml:space="preserve">una </w:t>
      </w:r>
      <w:r w:rsidR="00AB5AD7">
        <w:rPr>
          <w:rFonts w:ascii="Times New Roman" w:hAnsi="Times New Roman" w:cs="Times New Roman"/>
          <w:bCs/>
          <w:sz w:val="24"/>
          <w:szCs w:val="24"/>
        </w:rPr>
        <w:t>unidad educativa privada</w:t>
      </w:r>
      <w:r w:rsidR="00985C0A">
        <w:rPr>
          <w:rFonts w:ascii="Times New Roman" w:hAnsi="Times New Roman" w:cs="Times New Roman"/>
          <w:bCs/>
          <w:sz w:val="24"/>
          <w:szCs w:val="24"/>
        </w:rPr>
        <w:t>,</w:t>
      </w:r>
      <w:r w:rsidR="0084610E">
        <w:rPr>
          <w:rFonts w:ascii="Times New Roman" w:hAnsi="Times New Roman" w:cs="Times New Roman"/>
          <w:bCs/>
          <w:sz w:val="24"/>
          <w:szCs w:val="24"/>
        </w:rPr>
        <w:t xml:space="preserve"> </w:t>
      </w:r>
      <w:r w:rsidR="003C6028">
        <w:rPr>
          <w:rFonts w:ascii="Times New Roman" w:hAnsi="Times New Roman" w:cs="Times New Roman"/>
          <w:bCs/>
          <w:sz w:val="24"/>
          <w:szCs w:val="24"/>
        </w:rPr>
        <w:t xml:space="preserve">ya </w:t>
      </w:r>
      <w:r w:rsidR="00D26E73">
        <w:rPr>
          <w:rFonts w:ascii="Times New Roman" w:hAnsi="Times New Roman" w:cs="Times New Roman"/>
          <w:bCs/>
          <w:sz w:val="24"/>
          <w:szCs w:val="24"/>
        </w:rPr>
        <w:t>que</w:t>
      </w:r>
      <w:r w:rsidR="00E73333">
        <w:rPr>
          <w:rFonts w:ascii="Times New Roman" w:hAnsi="Times New Roman" w:cs="Times New Roman"/>
          <w:bCs/>
          <w:sz w:val="24"/>
          <w:szCs w:val="24"/>
        </w:rPr>
        <w:t xml:space="preserve"> </w:t>
      </w:r>
      <w:r w:rsidR="00C05BAB" w:rsidRPr="00C05BAB">
        <w:rPr>
          <w:rFonts w:ascii="Times New Roman" w:hAnsi="Times New Roman" w:cs="Times New Roman"/>
          <w:bCs/>
          <w:sz w:val="24"/>
          <w:szCs w:val="24"/>
        </w:rPr>
        <w:t xml:space="preserve">representa un desafío recurrente </w:t>
      </w:r>
      <w:r w:rsidR="003C6028">
        <w:rPr>
          <w:rFonts w:ascii="Times New Roman" w:hAnsi="Times New Roman" w:cs="Times New Roman"/>
          <w:bCs/>
          <w:sz w:val="24"/>
          <w:szCs w:val="24"/>
        </w:rPr>
        <w:t>por el</w:t>
      </w:r>
      <w:r w:rsidR="00C05BAB" w:rsidRPr="00C05BAB">
        <w:rPr>
          <w:rFonts w:ascii="Times New Roman" w:hAnsi="Times New Roman" w:cs="Times New Roman"/>
          <w:bCs/>
          <w:sz w:val="24"/>
          <w:szCs w:val="24"/>
        </w:rPr>
        <w:t xml:space="preserve"> debido </w:t>
      </w:r>
      <w:r w:rsidR="00CC44C0">
        <w:rPr>
          <w:rFonts w:ascii="Times New Roman" w:hAnsi="Times New Roman" w:cs="Times New Roman"/>
          <w:bCs/>
          <w:sz w:val="24"/>
          <w:szCs w:val="24"/>
        </w:rPr>
        <w:t>de</w:t>
      </w:r>
      <w:r w:rsidR="00C05BAB" w:rsidRPr="00C05BAB">
        <w:rPr>
          <w:rFonts w:ascii="Times New Roman" w:hAnsi="Times New Roman" w:cs="Times New Roman"/>
          <w:bCs/>
          <w:sz w:val="24"/>
          <w:szCs w:val="24"/>
        </w:rPr>
        <w:t xml:space="preserve"> la complejidad de los procesos administrativos, la falta de automatización y los errores humanos que impactan en la eficiencia y precisión de los cobros. Ante esta necesidad, se plantea desarrollar un programa que simplifique, agilice y automatice el manejo de aranceles, ofreciendo una solución eficaz y accesible. Este proyecto busca no solo resolver las dificultades actuales, sino también optimizar la experiencia de los usuarios y la gestión institucional.</w:t>
      </w:r>
    </w:p>
    <w:p w14:paraId="1A30D762" w14:textId="77777777" w:rsidR="00A45654" w:rsidRPr="00A053FD" w:rsidRDefault="00AF04B7" w:rsidP="00A053FD">
      <w:pPr>
        <w:numPr>
          <w:ilvl w:val="0"/>
          <w:numId w:val="31"/>
        </w:numPr>
        <w:spacing w:after="200" w:line="276" w:lineRule="auto"/>
        <w:ind w:left="0" w:firstLine="0"/>
        <w:rPr>
          <w:rFonts w:ascii="Arial" w:hAnsi="Arial" w:cs="Arial"/>
          <w:b/>
          <w:color w:val="0070C0"/>
          <w:sz w:val="36"/>
          <w:szCs w:val="36"/>
        </w:rPr>
      </w:pPr>
      <w:bookmarkStart w:id="2" w:name="_tv0c0gw5agyw" w:colFirst="0" w:colLast="0"/>
      <w:bookmarkStart w:id="3" w:name="_Toc46404483"/>
      <w:bookmarkEnd w:id="2"/>
      <w:r w:rsidRPr="00A053FD">
        <w:rPr>
          <w:rFonts w:ascii="Arial" w:hAnsi="Arial" w:cs="Arial"/>
          <w:b/>
          <w:color w:val="0070C0"/>
          <w:sz w:val="36"/>
          <w:szCs w:val="36"/>
        </w:rPr>
        <w:t>Planteamiento del trabajo</w:t>
      </w:r>
      <w:bookmarkEnd w:id="3"/>
    </w:p>
    <w:p w14:paraId="5EC38B57" w14:textId="77777777" w:rsidR="00AF04B7"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4" w:name="_4vmcuzlpl88p" w:colFirst="0" w:colLast="0"/>
      <w:bookmarkStart w:id="5" w:name="_Toc46404484"/>
      <w:bookmarkEnd w:id="4"/>
      <w:r w:rsidRPr="00741D36">
        <w:rPr>
          <w:rFonts w:ascii="Arial" w:eastAsia="Times New Roman" w:hAnsi="Arial" w:cs="Arial"/>
          <w:b/>
          <w:color w:val="000000" w:themeColor="text1"/>
          <w:sz w:val="28"/>
          <w:szCs w:val="28"/>
        </w:rPr>
        <w:t>2.1 Formulación del problema</w:t>
      </w:r>
      <w:bookmarkEnd w:id="5"/>
      <w:r w:rsidR="00AF04B7" w:rsidRPr="00741D36">
        <w:rPr>
          <w:rFonts w:ascii="Arial" w:eastAsia="Times New Roman" w:hAnsi="Arial" w:cs="Arial"/>
          <w:b/>
          <w:color w:val="000000" w:themeColor="text1"/>
          <w:sz w:val="28"/>
          <w:szCs w:val="28"/>
        </w:rPr>
        <w:t xml:space="preserve"> </w:t>
      </w:r>
    </w:p>
    <w:p w14:paraId="200D2B9B" w14:textId="1B71822C" w:rsidR="00B33CA0" w:rsidRDefault="00B33CA0" w:rsidP="00741D36">
      <w:pPr>
        <w:tabs>
          <w:tab w:val="left" w:pos="284"/>
        </w:tabs>
        <w:spacing w:after="0" w:line="360" w:lineRule="auto"/>
        <w:rPr>
          <w:rFonts w:ascii="Times New Roman" w:hAnsi="Times New Roman" w:cs="Times New Roman"/>
          <w:sz w:val="24"/>
          <w:szCs w:val="24"/>
        </w:rPr>
      </w:pPr>
      <w:bookmarkStart w:id="6" w:name="_Toc46404485"/>
      <w:r w:rsidRPr="00B33CA0">
        <w:rPr>
          <w:rFonts w:ascii="Times New Roman" w:hAnsi="Times New Roman" w:cs="Times New Roman"/>
          <w:sz w:val="24"/>
          <w:szCs w:val="24"/>
        </w:rPr>
        <w:t xml:space="preserve">La gestión de los aranceles </w:t>
      </w:r>
      <w:r w:rsidR="00457714">
        <w:rPr>
          <w:rFonts w:ascii="Times New Roman" w:hAnsi="Times New Roman" w:cs="Times New Roman"/>
          <w:sz w:val="24"/>
          <w:szCs w:val="24"/>
        </w:rPr>
        <w:t xml:space="preserve">de pagos </w:t>
      </w:r>
      <w:r w:rsidRPr="00B33CA0">
        <w:rPr>
          <w:rFonts w:ascii="Times New Roman" w:hAnsi="Times New Roman" w:cs="Times New Roman"/>
          <w:sz w:val="24"/>
          <w:szCs w:val="24"/>
        </w:rPr>
        <w:t>en guarderías privadas presenta un desafío recurrente, dado que muchas de estas instituciones aún operan con sistemas manuales o poco integrados. Esto ocasiona errores en los cálculos de pagos, retrasos en la facturación, confusión en el seguimiento de cuotas y una experiencia insatisfactoria para los padres. Además, estas dificultades afectan la administración interna, incrementando los tiempos operativos y los costos asociados. Este proyecto propone desarrollar un programa automatizado específico para guarderías privadas, diseñado para registrar, calcular y gestionar los aranceles de manera eficiente. La solución ofrecerá funcionalidades personalizadas, como la programación de pagos recurrentes, recordatorios automáticos y reportes financieros, optimizando así tanto la experiencia de los padres como la gestión administrativa.</w:t>
      </w:r>
    </w:p>
    <w:p w14:paraId="45028539" w14:textId="48592C81" w:rsidR="00AF04B7" w:rsidRPr="00741D36" w:rsidRDefault="00AF04B7" w:rsidP="00741D36">
      <w:pPr>
        <w:tabs>
          <w:tab w:val="left" w:pos="284"/>
        </w:tabs>
        <w:spacing w:after="0" w:line="360" w:lineRule="auto"/>
        <w:rPr>
          <w:rFonts w:ascii="Arial" w:eastAsia="Times New Roman" w:hAnsi="Arial" w:cs="Arial"/>
          <w:b/>
          <w:sz w:val="28"/>
          <w:szCs w:val="28"/>
        </w:rPr>
      </w:pPr>
      <w:r w:rsidRPr="00741D36">
        <w:rPr>
          <w:rFonts w:ascii="Arial" w:eastAsia="Times New Roman" w:hAnsi="Arial" w:cs="Arial"/>
          <w:b/>
          <w:sz w:val="28"/>
          <w:szCs w:val="28"/>
        </w:rPr>
        <w:t>2.2 Justificación</w:t>
      </w:r>
      <w:bookmarkEnd w:id="6"/>
    </w:p>
    <w:p w14:paraId="38EC6392" w14:textId="00BEB125" w:rsidR="009C4E2B" w:rsidRPr="00741D36" w:rsidRDefault="007B0B37" w:rsidP="00A053FD">
      <w:pPr>
        <w:rPr>
          <w:rFonts w:ascii="Arial" w:hAnsi="Arial" w:cs="Arial"/>
          <w:sz w:val="24"/>
          <w:szCs w:val="24"/>
        </w:rPr>
      </w:pPr>
      <w:r w:rsidRPr="004513E0">
        <w:rPr>
          <w:rFonts w:ascii="Times New Roman" w:hAnsi="Times New Roman" w:cs="Times New Roman"/>
          <w:sz w:val="24"/>
          <w:szCs w:val="24"/>
        </w:rPr>
        <w:t xml:space="preserve">En la actualidad </w:t>
      </w:r>
      <w:r w:rsidR="0B3A3FA8" w:rsidRPr="004513E0">
        <w:rPr>
          <w:rFonts w:ascii="Times New Roman" w:hAnsi="Times New Roman" w:cs="Times New Roman"/>
          <w:sz w:val="24"/>
          <w:szCs w:val="24"/>
        </w:rPr>
        <w:t xml:space="preserve">hemos presenciado </w:t>
      </w:r>
      <w:r w:rsidR="009C4E2B" w:rsidRPr="004513E0">
        <w:rPr>
          <w:rFonts w:ascii="Times New Roman" w:hAnsi="Times New Roman" w:cs="Times New Roman"/>
          <w:sz w:val="24"/>
          <w:szCs w:val="24"/>
        </w:rPr>
        <w:t xml:space="preserve">un impacto directo en el ámbito de la administración educativa y la tecnología aplicada, siendo de interés </w:t>
      </w:r>
      <w:r w:rsidR="00E97D03" w:rsidRPr="004513E0">
        <w:rPr>
          <w:rFonts w:ascii="Times New Roman" w:hAnsi="Times New Roman" w:cs="Times New Roman"/>
          <w:sz w:val="24"/>
          <w:szCs w:val="24"/>
        </w:rPr>
        <w:t>para la</w:t>
      </w:r>
      <w:r w:rsidR="009C4E2B" w:rsidRPr="004513E0">
        <w:rPr>
          <w:rFonts w:ascii="Times New Roman" w:hAnsi="Times New Roman" w:cs="Times New Roman"/>
          <w:sz w:val="24"/>
          <w:szCs w:val="24"/>
        </w:rPr>
        <w:t xml:space="preserve"> optimización de procesos administrativos y la mejora de servicios en el sector privado. Este proyecto contribuirá a la digitalización de las</w:t>
      </w:r>
      <w:r w:rsidR="00505E15">
        <w:rPr>
          <w:rFonts w:ascii="Times New Roman" w:hAnsi="Times New Roman" w:cs="Times New Roman"/>
          <w:sz w:val="24"/>
          <w:szCs w:val="24"/>
        </w:rPr>
        <w:t xml:space="preserve"> unidades educativas</w:t>
      </w:r>
      <w:r w:rsidR="009C4E2B" w:rsidRPr="004513E0">
        <w:rPr>
          <w:rFonts w:ascii="Times New Roman" w:hAnsi="Times New Roman" w:cs="Times New Roman"/>
          <w:sz w:val="24"/>
          <w:szCs w:val="24"/>
        </w:rPr>
        <w:t xml:space="preserve"> privadas, reduciendo errores y aumentando la satisfacción de los clientes. </w:t>
      </w:r>
      <w:r w:rsidR="2C8452AE" w:rsidRPr="2C8452AE">
        <w:rPr>
          <w:rFonts w:ascii="Times New Roman" w:hAnsi="Times New Roman" w:cs="Times New Roman"/>
          <w:sz w:val="24"/>
          <w:szCs w:val="24"/>
        </w:rPr>
        <w:t xml:space="preserve">Se </w:t>
      </w:r>
      <w:r w:rsidR="00E97D03" w:rsidRPr="2C8452AE">
        <w:rPr>
          <w:rFonts w:ascii="Times New Roman" w:hAnsi="Times New Roman" w:cs="Times New Roman"/>
          <w:sz w:val="24"/>
          <w:szCs w:val="24"/>
        </w:rPr>
        <w:t>desarrollará</w:t>
      </w:r>
      <w:r w:rsidR="2C8452AE" w:rsidRPr="2C8452AE">
        <w:rPr>
          <w:rFonts w:ascii="Times New Roman" w:hAnsi="Times New Roman" w:cs="Times New Roman"/>
          <w:sz w:val="24"/>
          <w:szCs w:val="24"/>
        </w:rPr>
        <w:t xml:space="preserve"> una</w:t>
      </w:r>
      <w:r w:rsidR="009C4E2B" w:rsidRPr="004513E0">
        <w:rPr>
          <w:rFonts w:ascii="Times New Roman" w:hAnsi="Times New Roman" w:cs="Times New Roman"/>
          <w:sz w:val="24"/>
          <w:szCs w:val="24"/>
        </w:rPr>
        <w:t xml:space="preserve"> solución </w:t>
      </w:r>
      <w:r w:rsidR="00E97D03" w:rsidRPr="2C8452AE">
        <w:rPr>
          <w:rFonts w:ascii="Times New Roman" w:hAnsi="Times New Roman" w:cs="Times New Roman"/>
          <w:sz w:val="24"/>
          <w:szCs w:val="24"/>
        </w:rPr>
        <w:t>que permita</w:t>
      </w:r>
      <w:r w:rsidR="156B078D" w:rsidRPr="156B078D">
        <w:rPr>
          <w:rFonts w:ascii="Times New Roman" w:hAnsi="Times New Roman" w:cs="Times New Roman"/>
          <w:sz w:val="24"/>
          <w:szCs w:val="24"/>
        </w:rPr>
        <w:t xml:space="preserve"> explorar</w:t>
      </w:r>
      <w:r w:rsidR="009C4E2B" w:rsidRPr="004513E0">
        <w:rPr>
          <w:rFonts w:ascii="Times New Roman" w:hAnsi="Times New Roman" w:cs="Times New Roman"/>
          <w:sz w:val="24"/>
          <w:szCs w:val="24"/>
        </w:rPr>
        <w:t xml:space="preserve"> la aplicación de tecnologías inteligentes en nichos específicos, abriendo posibilidades para la creación de sistemas adaptativos que respondan a las necesidades de pequeñas y medianas empresas en el sector educativo</w:t>
      </w:r>
      <w:r w:rsidR="00A511DB">
        <w:rPr>
          <w:rFonts w:ascii="Times New Roman" w:hAnsi="Times New Roman" w:cs="Times New Roman"/>
          <w:sz w:val="24"/>
          <w:szCs w:val="24"/>
        </w:rPr>
        <w:t xml:space="preserve"> privado</w:t>
      </w:r>
      <w:r w:rsidR="009C4E2B" w:rsidRPr="009C4E2B">
        <w:rPr>
          <w:rFonts w:ascii="Arial" w:hAnsi="Arial" w:cs="Arial"/>
          <w:sz w:val="24"/>
          <w:szCs w:val="24"/>
        </w:rPr>
        <w:t>.</w:t>
      </w:r>
    </w:p>
    <w:p w14:paraId="675D3156" w14:textId="77777777" w:rsidR="003E2DCA"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7" w:name="_i9tr9kozscvk" w:colFirst="0" w:colLast="0"/>
      <w:bookmarkStart w:id="8" w:name="_jpl0t0crsz0r" w:colFirst="0" w:colLast="0"/>
      <w:bookmarkStart w:id="9" w:name="_Toc46404486"/>
      <w:bookmarkEnd w:id="7"/>
      <w:bookmarkEnd w:id="8"/>
      <w:r w:rsidRPr="00A053FD">
        <w:rPr>
          <w:rFonts w:ascii="Arial" w:hAnsi="Arial" w:cs="Arial"/>
          <w:b/>
          <w:color w:val="0070C0"/>
          <w:sz w:val="36"/>
          <w:szCs w:val="36"/>
        </w:rPr>
        <w:t>Sistema de Objetivos</w:t>
      </w:r>
      <w:bookmarkEnd w:id="9"/>
      <w:r w:rsidRPr="00A053FD">
        <w:rPr>
          <w:rFonts w:ascii="Arial" w:hAnsi="Arial" w:cs="Arial"/>
          <w:b/>
          <w:color w:val="0070C0"/>
          <w:sz w:val="36"/>
          <w:szCs w:val="36"/>
        </w:rPr>
        <w:t xml:space="preserve"> </w:t>
      </w:r>
      <w:bookmarkStart w:id="10" w:name="_t0itilsq0o1p" w:colFirst="0" w:colLast="0"/>
      <w:bookmarkEnd w:id="10"/>
    </w:p>
    <w:p w14:paraId="4D17738A"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11" w:name="_Toc46404487"/>
      <w:r w:rsidRPr="00741D36">
        <w:rPr>
          <w:rFonts w:ascii="Arial" w:eastAsia="Times New Roman" w:hAnsi="Arial" w:cs="Arial"/>
          <w:b/>
          <w:color w:val="000000" w:themeColor="text1"/>
          <w:sz w:val="28"/>
          <w:szCs w:val="28"/>
        </w:rPr>
        <w:t>3.1. Objetivo General</w:t>
      </w:r>
      <w:bookmarkEnd w:id="11"/>
    </w:p>
    <w:p w14:paraId="4C666825" w14:textId="7EA140CF" w:rsidR="2A1A88FF" w:rsidRPr="006B05AB" w:rsidRDefault="2A1A88FF" w:rsidP="2A1A88FF">
      <w:pPr>
        <w:rPr>
          <w:rFonts w:ascii="Times New Roman" w:eastAsia="Times New Roman" w:hAnsi="Times New Roman" w:cs="Times New Roman"/>
          <w:color w:val="000000" w:themeColor="text1"/>
          <w:sz w:val="24"/>
          <w:szCs w:val="24"/>
        </w:rPr>
      </w:pPr>
      <w:r w:rsidRPr="006B05AB">
        <w:rPr>
          <w:rFonts w:ascii="Times New Roman" w:eastAsia="Times New Roman" w:hAnsi="Times New Roman" w:cs="Times New Roman"/>
          <w:color w:val="000000" w:themeColor="text1"/>
          <w:sz w:val="24"/>
          <w:szCs w:val="24"/>
        </w:rPr>
        <w:t>La aplicación busca centralizar y automatizar procesos administrativos, como matrículas, cuotas y pagos, integrando sistemas en línea seguros para modernizar y profesionalizar la gestión educativa.</w:t>
      </w:r>
    </w:p>
    <w:p w14:paraId="129290F6" w14:textId="5F26F31B" w:rsidR="00A45654" w:rsidRPr="00741D36" w:rsidRDefault="00A45654" w:rsidP="2A1A88FF">
      <w:pPr>
        <w:spacing w:after="0" w:line="360" w:lineRule="auto"/>
        <w:rPr>
          <w:rFonts w:ascii="Arial" w:eastAsia="Times New Roman" w:hAnsi="Arial" w:cs="Arial"/>
          <w:b/>
          <w:color w:val="000000" w:themeColor="text1"/>
          <w:sz w:val="28"/>
          <w:szCs w:val="28"/>
        </w:rPr>
      </w:pPr>
      <w:bookmarkStart w:id="12" w:name="_nybn4wc611q4" w:colFirst="0" w:colLast="0"/>
      <w:bookmarkStart w:id="13" w:name="_Toc46404488"/>
      <w:bookmarkEnd w:id="12"/>
      <w:r w:rsidRPr="00741D36">
        <w:rPr>
          <w:rFonts w:ascii="Arial" w:eastAsia="Times New Roman" w:hAnsi="Arial" w:cs="Arial"/>
          <w:b/>
          <w:color w:val="000000" w:themeColor="text1"/>
          <w:sz w:val="28"/>
          <w:szCs w:val="28"/>
        </w:rPr>
        <w:t xml:space="preserve">3.2. Objetivos Específicos </w:t>
      </w:r>
      <w:r w:rsidR="003E2DCA" w:rsidRPr="00741D36">
        <w:rPr>
          <w:rFonts w:ascii="Arial" w:eastAsia="Times New Roman" w:hAnsi="Arial" w:cs="Arial"/>
          <w:b/>
          <w:color w:val="000000" w:themeColor="text1"/>
          <w:sz w:val="28"/>
          <w:szCs w:val="28"/>
        </w:rPr>
        <w:t>(03)</w:t>
      </w:r>
      <w:bookmarkEnd w:id="13"/>
    </w:p>
    <w:p w14:paraId="30FD1B6C" w14:textId="4EBB4DA7" w:rsidR="00F313DD" w:rsidRPr="004348B5" w:rsidRDefault="00F313DD" w:rsidP="00F313DD">
      <w:pPr>
        <w:rPr>
          <w:rFonts w:ascii="Times New Roman" w:hAnsi="Times New Roman" w:cs="Times New Roman"/>
          <w:sz w:val="24"/>
          <w:szCs w:val="24"/>
        </w:rPr>
      </w:pPr>
      <w:r w:rsidRPr="004348B5">
        <w:rPr>
          <w:rFonts w:ascii="Times New Roman" w:eastAsiaTheme="minorEastAsia" w:hAnsi="Times New Roman" w:cs="Times New Roman"/>
          <w:color w:val="000000" w:themeColor="text1"/>
          <w:sz w:val="24"/>
          <w:szCs w:val="24"/>
        </w:rPr>
        <w:lastRenderedPageBreak/>
        <w:t>Diseñar e implementar un sistema automatizado que permita registrar, calcular y gestionar los pagos de manera más eficiente, eliminando errores comunes en los pr</w:t>
      </w:r>
      <w:r w:rsidRPr="004348B5">
        <w:rPr>
          <w:rFonts w:ascii="Times New Roman" w:hAnsi="Times New Roman" w:cs="Times New Roman"/>
          <w:sz w:val="24"/>
          <w:szCs w:val="24"/>
        </w:rPr>
        <w:t>ocesos manuales y reduciendo los tiempos operativos.</w:t>
      </w:r>
    </w:p>
    <w:p w14:paraId="38F3EB77" w14:textId="0C527C5F" w:rsidR="00F313DD" w:rsidRPr="004348B5" w:rsidRDefault="00521373" w:rsidP="00F313DD">
      <w:pPr>
        <w:rPr>
          <w:rFonts w:ascii="Times New Roman" w:hAnsi="Times New Roman" w:cs="Times New Roman"/>
          <w:sz w:val="24"/>
          <w:szCs w:val="24"/>
        </w:rPr>
      </w:pPr>
      <w:r>
        <w:rPr>
          <w:rFonts w:ascii="Times New Roman" w:hAnsi="Times New Roman" w:cs="Times New Roman"/>
          <w:sz w:val="24"/>
          <w:szCs w:val="24"/>
        </w:rPr>
        <w:t>Facilitar los pagos en línea</w:t>
      </w:r>
      <w:r w:rsidR="00F313DD" w:rsidRPr="004348B5">
        <w:rPr>
          <w:rFonts w:ascii="Times New Roman" w:hAnsi="Times New Roman" w:cs="Times New Roman"/>
          <w:sz w:val="24"/>
          <w:szCs w:val="24"/>
        </w:rPr>
        <w:t xml:space="preserve"> en línea, recordatorios automáticos de vencimientos y reportes personalizados, que brinden a los usuarios finales una experiencia más intuitiva, accesible y confiable.</w:t>
      </w:r>
    </w:p>
    <w:p w14:paraId="009D08AE" w14:textId="2D0C5111" w:rsidR="00F313DD" w:rsidRPr="004348B5" w:rsidRDefault="00F313DD" w:rsidP="00F313DD">
      <w:pPr>
        <w:rPr>
          <w:rFonts w:ascii="Times New Roman" w:hAnsi="Times New Roman" w:cs="Times New Roman"/>
          <w:sz w:val="24"/>
          <w:szCs w:val="24"/>
        </w:rPr>
      </w:pPr>
      <w:r w:rsidRPr="004348B5">
        <w:rPr>
          <w:rFonts w:ascii="Times New Roman" w:hAnsi="Times New Roman" w:cs="Times New Roman"/>
          <w:sz w:val="24"/>
          <w:szCs w:val="24"/>
        </w:rPr>
        <w:t xml:space="preserve">Desarrollar un sistema modular que se pueda personalizar según las necesidades específicas de las </w:t>
      </w:r>
      <w:r w:rsidR="7E37E119" w:rsidRPr="004348B5">
        <w:rPr>
          <w:rFonts w:ascii="Times New Roman" w:hAnsi="Times New Roman" w:cs="Times New Roman"/>
          <w:sz w:val="24"/>
          <w:szCs w:val="24"/>
        </w:rPr>
        <w:t>unidades educativas</w:t>
      </w:r>
      <w:r w:rsidRPr="004348B5">
        <w:rPr>
          <w:rFonts w:ascii="Times New Roman" w:hAnsi="Times New Roman" w:cs="Times New Roman"/>
          <w:sz w:val="24"/>
          <w:szCs w:val="24"/>
        </w:rPr>
        <w:t xml:space="preserve"> </w:t>
      </w:r>
      <w:r w:rsidR="3CDA3F2D" w:rsidRPr="004348B5">
        <w:rPr>
          <w:rFonts w:ascii="Times New Roman" w:hAnsi="Times New Roman" w:cs="Times New Roman"/>
          <w:sz w:val="24"/>
          <w:szCs w:val="24"/>
        </w:rPr>
        <w:t>privadas</w:t>
      </w:r>
      <w:r w:rsidRPr="004348B5">
        <w:rPr>
          <w:rFonts w:ascii="Times New Roman" w:hAnsi="Times New Roman" w:cs="Times New Roman"/>
          <w:sz w:val="24"/>
          <w:szCs w:val="24"/>
        </w:rPr>
        <w:t>, permitiendo una integración sencilla con otros sistemas tecnológicos existentes.</w:t>
      </w:r>
    </w:p>
    <w:p w14:paraId="02751C68" w14:textId="65A89F80" w:rsidR="00AF04B7" w:rsidRPr="004348B5" w:rsidRDefault="7D2D8B98" w:rsidP="7D2D8B98">
      <w:pPr>
        <w:pStyle w:val="NormalWeb"/>
      </w:pPr>
      <w:r>
        <w:t>Realizar un estudio detallado de las limitaciones actuales y las soluciones existentes en el mercado para identificar oportunidades de mejora y definir los requisitos técnicos del proyecto.</w:t>
      </w:r>
    </w:p>
    <w:p w14:paraId="14782789" w14:textId="5EC10EF7" w:rsidR="00AF04B7" w:rsidRPr="004348B5" w:rsidRDefault="00AF04B7" w:rsidP="00A053FD">
      <w:pPr>
        <w:rPr>
          <w:rFonts w:ascii="Times New Roman" w:hAnsi="Times New Roman" w:cs="Times New Roman"/>
          <w:sz w:val="24"/>
          <w:szCs w:val="24"/>
        </w:rPr>
      </w:pPr>
    </w:p>
    <w:p w14:paraId="60917022"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14" w:name="_gxkcl4xqwud2" w:colFirst="0" w:colLast="0"/>
      <w:bookmarkStart w:id="15" w:name="_Toc46404489"/>
      <w:bookmarkEnd w:id="14"/>
      <w:r w:rsidRPr="00A053FD">
        <w:rPr>
          <w:rFonts w:ascii="Arial" w:hAnsi="Arial" w:cs="Arial"/>
          <w:b/>
          <w:color w:val="0070C0"/>
          <w:sz w:val="36"/>
          <w:szCs w:val="36"/>
        </w:rPr>
        <w:t>Alcance</w:t>
      </w:r>
      <w:bookmarkEnd w:id="15"/>
      <w:r w:rsidRPr="00A053FD">
        <w:rPr>
          <w:rFonts w:ascii="Arial" w:hAnsi="Arial" w:cs="Arial"/>
          <w:b/>
          <w:color w:val="0070C0"/>
          <w:sz w:val="36"/>
          <w:szCs w:val="36"/>
        </w:rPr>
        <w:t xml:space="preserve"> </w:t>
      </w:r>
    </w:p>
    <w:p w14:paraId="093E0028" w14:textId="79169B14" w:rsidR="0006096E" w:rsidRDefault="0006096E" w:rsidP="0006096E">
      <w:pPr>
        <w:pStyle w:val="NormalWeb"/>
      </w:pPr>
      <w:r>
        <w:t>Crear una arquitectura funcional y un diseño de interfaz centrado en el usuario, asegurando que el sistema sea intuitivo y fácil de usar tanto para administradores como para clientes.</w:t>
      </w:r>
    </w:p>
    <w:p w14:paraId="3F8741AC" w14:textId="445FE25A" w:rsidR="0006096E" w:rsidRDefault="0006096E" w:rsidP="0006096E">
      <w:pPr>
        <w:pStyle w:val="NormalWeb"/>
      </w:pPr>
      <w:r>
        <w:t>Realizar pruebas exhaustivas para asegurar la calidad, seguridad y funcionalidad del sistema, incorporando retroalimentación de usuarios potenciales para realizar mejoras.</w:t>
      </w:r>
    </w:p>
    <w:p w14:paraId="60C9F0E8" w14:textId="5A605195" w:rsidR="00CD3B54" w:rsidRPr="005F43BD" w:rsidRDefault="00CD3B54" w:rsidP="00A053FD">
      <w:pPr>
        <w:spacing w:after="0" w:line="360" w:lineRule="auto"/>
        <w:ind w:left="720"/>
        <w:textAlignment w:val="baseline"/>
        <w:rPr>
          <w:rFonts w:ascii="Arial" w:eastAsia="Times New Roman" w:hAnsi="Arial" w:cs="Arial"/>
          <w:color w:val="000000"/>
          <w:sz w:val="24"/>
          <w:szCs w:val="24"/>
        </w:rPr>
      </w:pPr>
    </w:p>
    <w:p w14:paraId="3E2BCD99"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r w:rsidRPr="00A053FD">
        <w:rPr>
          <w:rFonts w:ascii="Arial" w:hAnsi="Arial" w:cs="Arial"/>
          <w:b/>
          <w:color w:val="0070C0"/>
          <w:sz w:val="36"/>
          <w:szCs w:val="36"/>
        </w:rPr>
        <w:t>Marco Teórico</w:t>
      </w:r>
    </w:p>
    <w:p w14:paraId="317B2DD7" w14:textId="77777777" w:rsidR="002B27D9" w:rsidRPr="005F43BD" w:rsidRDefault="002B27D9" w:rsidP="00A053FD">
      <w:pPr>
        <w:spacing w:after="0" w:line="360" w:lineRule="auto"/>
        <w:textAlignment w:val="baseline"/>
        <w:rPr>
          <w:rFonts w:ascii="Arial" w:hAnsi="Arial" w:cs="Arial"/>
          <w:b/>
          <w:sz w:val="24"/>
          <w:szCs w:val="24"/>
        </w:rPr>
      </w:pPr>
      <w:r w:rsidRPr="00741D36">
        <w:rPr>
          <w:rFonts w:ascii="Arial" w:hAnsi="Arial" w:cs="Arial"/>
          <w:sz w:val="24"/>
          <w:szCs w:val="24"/>
        </w:rPr>
        <w:t>Debe explicar los IDES de desarrollo o herramientas de uso en el proyecto.</w:t>
      </w:r>
    </w:p>
    <w:p w14:paraId="5D9A60FA"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16" w:name="_xzf52ec2gp2" w:colFirst="0" w:colLast="0"/>
      <w:bookmarkStart w:id="17" w:name="_Toc46404490"/>
      <w:bookmarkEnd w:id="16"/>
      <w:r w:rsidRPr="00741D36">
        <w:rPr>
          <w:rFonts w:ascii="Arial" w:eastAsia="Times New Roman" w:hAnsi="Arial" w:cs="Arial"/>
          <w:b/>
          <w:color w:val="000000" w:themeColor="text1"/>
          <w:sz w:val="28"/>
          <w:szCs w:val="28"/>
        </w:rPr>
        <w:t xml:space="preserve">5.1 Metodología </w:t>
      </w:r>
      <w:r w:rsidR="003E2DCA" w:rsidRPr="00741D36">
        <w:rPr>
          <w:rFonts w:ascii="Arial" w:eastAsia="Times New Roman" w:hAnsi="Arial" w:cs="Arial"/>
          <w:b/>
          <w:color w:val="000000" w:themeColor="text1"/>
          <w:sz w:val="28"/>
          <w:szCs w:val="28"/>
        </w:rPr>
        <w:t>(Marco de trabajo 5W+2H)</w:t>
      </w:r>
      <w:bookmarkEnd w:id="17"/>
    </w:p>
    <w:p w14:paraId="068748CA" w14:textId="77777777" w:rsidR="002B27D9" w:rsidRPr="00741D36" w:rsidRDefault="002B27D9" w:rsidP="00A053FD">
      <w:pPr>
        <w:spacing w:after="0" w:line="360" w:lineRule="auto"/>
        <w:textAlignment w:val="baseline"/>
        <w:rPr>
          <w:rFonts w:ascii="Arial" w:hAnsi="Arial" w:cs="Arial"/>
          <w:b/>
          <w:sz w:val="24"/>
          <w:szCs w:val="24"/>
        </w:rPr>
      </w:pPr>
      <w:r w:rsidRPr="00741D36">
        <w:rPr>
          <w:rFonts w:ascii="Arial" w:hAnsi="Arial" w:cs="Arial"/>
          <w:sz w:val="24"/>
          <w:szCs w:val="24"/>
        </w:rPr>
        <w:t>Debe explicar paso a paso el desarrollo de la guía con la herramienta de Excel aplicando el marco de trabajo de las 5W y 2H</w:t>
      </w:r>
    </w:p>
    <w:p w14:paraId="0F002B6D"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18" w:name="_vcoghdosesim" w:colFirst="0" w:colLast="0"/>
      <w:bookmarkStart w:id="19" w:name="_5ayq6gdc9gem" w:colFirst="0" w:colLast="0"/>
      <w:bookmarkStart w:id="20" w:name="_Toc46404491"/>
      <w:bookmarkEnd w:id="18"/>
      <w:bookmarkEnd w:id="19"/>
      <w:r w:rsidRPr="00A053FD">
        <w:rPr>
          <w:rFonts w:ascii="Arial" w:hAnsi="Arial" w:cs="Arial"/>
          <w:b/>
          <w:color w:val="0070C0"/>
          <w:sz w:val="36"/>
          <w:szCs w:val="36"/>
        </w:rPr>
        <w:t>Ideas a Defender</w:t>
      </w:r>
      <w:bookmarkEnd w:id="20"/>
    </w:p>
    <w:p w14:paraId="148EB75D" w14:textId="77777777" w:rsidR="002B27D9" w:rsidRPr="00741D36" w:rsidRDefault="002B27D9" w:rsidP="00A053FD">
      <w:pPr>
        <w:spacing w:after="0" w:line="360" w:lineRule="auto"/>
        <w:textAlignment w:val="baseline"/>
        <w:rPr>
          <w:rFonts w:ascii="Arial" w:hAnsi="Arial" w:cs="Arial"/>
          <w:b/>
          <w:sz w:val="24"/>
          <w:szCs w:val="24"/>
        </w:rPr>
      </w:pPr>
      <w:r w:rsidRPr="00741D36">
        <w:rPr>
          <w:rFonts w:ascii="Arial" w:hAnsi="Arial" w:cs="Arial"/>
          <w:sz w:val="24"/>
          <w:szCs w:val="24"/>
        </w:rPr>
        <w:t>Debe explicar cuáles son las ideas a defender propuestas en este proyecto recuerde que está combinando los conocimientos de Fundamentos de Ingeniería de Software y Fundamentos de Programación.</w:t>
      </w:r>
    </w:p>
    <w:p w14:paraId="421D1831" w14:textId="77777777" w:rsidR="002B27D9" w:rsidRPr="005F43BD" w:rsidRDefault="002B27D9" w:rsidP="00A053FD">
      <w:pPr>
        <w:rPr>
          <w:rFonts w:ascii="Arial" w:hAnsi="Arial" w:cs="Arial"/>
          <w:sz w:val="24"/>
          <w:szCs w:val="24"/>
          <w:lang w:eastAsia="es-EC"/>
        </w:rPr>
      </w:pPr>
    </w:p>
    <w:p w14:paraId="7135EC7C"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21" w:name="_hz1fj8djc9d9" w:colFirst="0" w:colLast="0"/>
      <w:bookmarkStart w:id="22" w:name="_Toc46404492"/>
      <w:bookmarkEnd w:id="21"/>
      <w:r w:rsidRPr="00A053FD">
        <w:rPr>
          <w:rFonts w:ascii="Arial" w:hAnsi="Arial" w:cs="Arial"/>
          <w:b/>
          <w:color w:val="0070C0"/>
          <w:sz w:val="36"/>
          <w:szCs w:val="36"/>
        </w:rPr>
        <w:t>Resultados Esperados</w:t>
      </w:r>
      <w:bookmarkEnd w:id="22"/>
    </w:p>
    <w:p w14:paraId="3CBE4556" w14:textId="77777777" w:rsidR="002B27D9" w:rsidRPr="005F43BD" w:rsidRDefault="002B27D9" w:rsidP="00A053FD">
      <w:pPr>
        <w:spacing w:after="0" w:line="360" w:lineRule="auto"/>
        <w:textAlignment w:val="baseline"/>
        <w:rPr>
          <w:rFonts w:ascii="Arial" w:hAnsi="Arial" w:cs="Arial"/>
          <w:b/>
          <w:sz w:val="24"/>
          <w:szCs w:val="24"/>
        </w:rPr>
      </w:pPr>
      <w:r w:rsidRPr="00741D36">
        <w:rPr>
          <w:rFonts w:ascii="Arial" w:hAnsi="Arial" w:cs="Arial"/>
          <w:sz w:val="24"/>
          <w:szCs w:val="24"/>
        </w:rPr>
        <w:t xml:space="preserve">Debe explicar cuáles son resultados que Ud. espera del </w:t>
      </w:r>
      <w:r w:rsidR="00F31AEB" w:rsidRPr="00741D36">
        <w:rPr>
          <w:rFonts w:ascii="Arial" w:hAnsi="Arial" w:cs="Arial"/>
          <w:sz w:val="24"/>
          <w:szCs w:val="24"/>
        </w:rPr>
        <w:t>proyecto de</w:t>
      </w:r>
      <w:r w:rsidRPr="00741D36">
        <w:rPr>
          <w:rFonts w:ascii="Arial" w:hAnsi="Arial" w:cs="Arial"/>
          <w:sz w:val="24"/>
          <w:szCs w:val="24"/>
        </w:rPr>
        <w:t xml:space="preserve"> Fundamentos de Ingeniería de Software y Fundamentos de Programación</w:t>
      </w:r>
      <w:r w:rsidRPr="005F43BD">
        <w:rPr>
          <w:rFonts w:ascii="Arial" w:hAnsi="Arial" w:cs="Arial"/>
          <w:color w:val="5B9BD5" w:themeColor="accent1"/>
          <w:sz w:val="24"/>
          <w:szCs w:val="24"/>
        </w:rPr>
        <w:t>.</w:t>
      </w:r>
    </w:p>
    <w:p w14:paraId="6A76CA7B" w14:textId="77777777" w:rsidR="002B27D9" w:rsidRPr="005F43BD" w:rsidRDefault="002B27D9" w:rsidP="00A053FD">
      <w:pPr>
        <w:rPr>
          <w:rFonts w:ascii="Arial" w:hAnsi="Arial" w:cs="Arial"/>
          <w:sz w:val="24"/>
          <w:szCs w:val="24"/>
          <w:lang w:eastAsia="es-EC"/>
        </w:rPr>
      </w:pPr>
    </w:p>
    <w:p w14:paraId="6A42D382"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23" w:name="_aq2ty9mujqhc" w:colFirst="0" w:colLast="0"/>
      <w:bookmarkStart w:id="24" w:name="_Toc46404493"/>
      <w:bookmarkEnd w:id="23"/>
      <w:r w:rsidRPr="00A053FD">
        <w:rPr>
          <w:rFonts w:ascii="Arial" w:hAnsi="Arial" w:cs="Arial"/>
          <w:b/>
          <w:color w:val="0070C0"/>
          <w:sz w:val="36"/>
          <w:szCs w:val="36"/>
        </w:rPr>
        <w:t>Viabilidad</w:t>
      </w:r>
      <w:r w:rsidR="007E4B3E" w:rsidRPr="00A053FD">
        <w:rPr>
          <w:rFonts w:ascii="Arial" w:hAnsi="Arial" w:cs="Arial"/>
          <w:b/>
          <w:color w:val="0070C0"/>
          <w:sz w:val="36"/>
          <w:szCs w:val="36"/>
        </w:rPr>
        <w:t>(Ej.)</w:t>
      </w:r>
      <w:bookmarkEnd w:id="24"/>
      <w:r w:rsidR="002B27D9" w:rsidRPr="00A053FD">
        <w:rPr>
          <w:rFonts w:ascii="Arial" w:hAnsi="Arial" w:cs="Arial"/>
          <w:b/>
          <w:color w:val="0070C0"/>
          <w:sz w:val="36"/>
          <w:szCs w:val="36"/>
        </w:rPr>
        <w:t xml:space="preserve"> </w:t>
      </w:r>
    </w:p>
    <w:p w14:paraId="20B9019D" w14:textId="216BE159" w:rsidR="009702E1" w:rsidRPr="005F43BD" w:rsidRDefault="00A45654" w:rsidP="00A053FD">
      <w:pPr>
        <w:spacing w:line="360" w:lineRule="auto"/>
        <w:ind w:firstLine="540"/>
        <w:rPr>
          <w:rFonts w:ascii="Arial" w:eastAsia="Times New Roman" w:hAnsi="Arial" w:cs="Arial"/>
          <w:sz w:val="24"/>
          <w:szCs w:val="24"/>
        </w:rPr>
      </w:pPr>
      <w:r w:rsidRPr="005F43BD">
        <w:rPr>
          <w:rFonts w:ascii="Arial" w:eastAsia="Times New Roman" w:hAnsi="Arial" w:cs="Arial"/>
          <w:sz w:val="24"/>
          <w:szCs w:val="24"/>
        </w:rPr>
        <w:t xml:space="preserve">     </w:t>
      </w:r>
    </w:p>
    <w:p w14:paraId="7BD253B1" w14:textId="77777777" w:rsidR="000B7508" w:rsidRDefault="000B7508" w:rsidP="00A053FD">
      <w:pPr>
        <w:spacing w:line="360" w:lineRule="auto"/>
        <w:ind w:firstLine="540"/>
        <w:rPr>
          <w:rFonts w:ascii="Arial" w:hAnsi="Arial" w:cs="Arial"/>
          <w:sz w:val="24"/>
          <w:szCs w:val="24"/>
        </w:rPr>
      </w:pPr>
      <w:bookmarkStart w:id="25" w:name="_Toc45396908"/>
    </w:p>
    <w:tbl>
      <w:tblPr>
        <w:tblStyle w:val="Tablaconcuadrcula"/>
        <w:tblW w:w="8931" w:type="dxa"/>
        <w:tblInd w:w="562" w:type="dxa"/>
        <w:tblLook w:val="04A0" w:firstRow="1" w:lastRow="0" w:firstColumn="1" w:lastColumn="0" w:noHBand="0" w:noVBand="1"/>
      </w:tblPr>
      <w:tblGrid>
        <w:gridCol w:w="1266"/>
        <w:gridCol w:w="4404"/>
        <w:gridCol w:w="1785"/>
        <w:gridCol w:w="1476"/>
      </w:tblGrid>
      <w:tr w:rsidR="000B7508" w14:paraId="47AD7F42" w14:textId="77777777" w:rsidTr="318853BF">
        <w:tc>
          <w:tcPr>
            <w:tcW w:w="1266" w:type="dxa"/>
          </w:tcPr>
          <w:p w14:paraId="58390ADF" w14:textId="187E2643" w:rsidR="000B7508" w:rsidRDefault="00AB311C" w:rsidP="00AB311C">
            <w:pPr>
              <w:spacing w:line="360" w:lineRule="auto"/>
              <w:jc w:val="center"/>
              <w:rPr>
                <w:rFonts w:ascii="Arial" w:hAnsi="Arial" w:cs="Arial"/>
                <w:sz w:val="24"/>
                <w:szCs w:val="24"/>
              </w:rPr>
            </w:pPr>
            <w:r>
              <w:rPr>
                <w:rFonts w:ascii="Arial" w:hAnsi="Arial" w:cs="Arial"/>
                <w:sz w:val="24"/>
                <w:szCs w:val="24"/>
              </w:rPr>
              <w:t>Cantidad</w:t>
            </w:r>
          </w:p>
        </w:tc>
        <w:tc>
          <w:tcPr>
            <w:tcW w:w="4404" w:type="dxa"/>
          </w:tcPr>
          <w:p w14:paraId="1F62E175" w14:textId="233F4B82" w:rsidR="000B7508" w:rsidRDefault="00AB311C" w:rsidP="00AB311C">
            <w:pPr>
              <w:spacing w:line="360" w:lineRule="auto"/>
              <w:jc w:val="center"/>
              <w:rPr>
                <w:rFonts w:ascii="Arial" w:hAnsi="Arial" w:cs="Arial"/>
                <w:sz w:val="24"/>
                <w:szCs w:val="24"/>
              </w:rPr>
            </w:pPr>
            <w:r>
              <w:rPr>
                <w:rFonts w:ascii="Arial" w:hAnsi="Arial" w:cs="Arial"/>
                <w:sz w:val="24"/>
                <w:szCs w:val="24"/>
              </w:rPr>
              <w:t>Descripción</w:t>
            </w:r>
          </w:p>
        </w:tc>
        <w:tc>
          <w:tcPr>
            <w:tcW w:w="1785" w:type="dxa"/>
          </w:tcPr>
          <w:p w14:paraId="4785ADEA" w14:textId="6F4188A9" w:rsidR="000B7508" w:rsidRPr="00086BEE" w:rsidRDefault="00AB311C" w:rsidP="00AB311C">
            <w:pPr>
              <w:spacing w:line="360" w:lineRule="auto"/>
              <w:jc w:val="center"/>
              <w:rPr>
                <w:rFonts w:ascii="Times New Roman" w:hAnsi="Times New Roman" w:cs="Times New Roman"/>
                <w:sz w:val="24"/>
                <w:szCs w:val="24"/>
              </w:rPr>
            </w:pPr>
            <w:r w:rsidRPr="00086BEE">
              <w:rPr>
                <w:rFonts w:ascii="Times New Roman" w:hAnsi="Times New Roman" w:cs="Times New Roman"/>
                <w:sz w:val="24"/>
                <w:szCs w:val="24"/>
              </w:rPr>
              <w:t>Valor</w:t>
            </w:r>
            <w:r w:rsidR="00086BEE">
              <w:rPr>
                <w:rFonts w:ascii="Times New Roman" w:hAnsi="Times New Roman" w:cs="Times New Roman"/>
                <w:sz w:val="24"/>
                <w:szCs w:val="24"/>
              </w:rPr>
              <w:t xml:space="preserve"> </w:t>
            </w:r>
            <w:r w:rsidRPr="00086BEE">
              <w:rPr>
                <w:rFonts w:ascii="Times New Roman" w:hAnsi="Times New Roman" w:cs="Times New Roman"/>
                <w:sz w:val="24"/>
                <w:szCs w:val="24"/>
              </w:rPr>
              <w:t>Unitario</w:t>
            </w:r>
          </w:p>
          <w:p w14:paraId="2F70142E" w14:textId="7B93B3DF" w:rsidR="00AB311C" w:rsidRDefault="00AB311C" w:rsidP="00AB311C">
            <w:pPr>
              <w:spacing w:line="360" w:lineRule="auto"/>
              <w:jc w:val="center"/>
              <w:rPr>
                <w:rFonts w:ascii="Arial" w:hAnsi="Arial" w:cs="Arial"/>
                <w:sz w:val="24"/>
                <w:szCs w:val="24"/>
              </w:rPr>
            </w:pPr>
            <w:r w:rsidRPr="00086BEE">
              <w:rPr>
                <w:rFonts w:ascii="Times New Roman" w:hAnsi="Times New Roman" w:cs="Times New Roman"/>
                <w:sz w:val="24"/>
                <w:szCs w:val="24"/>
              </w:rPr>
              <w:t>(USD)</w:t>
            </w:r>
          </w:p>
        </w:tc>
        <w:tc>
          <w:tcPr>
            <w:tcW w:w="1476" w:type="dxa"/>
          </w:tcPr>
          <w:p w14:paraId="77A18CBF" w14:textId="77777777" w:rsidR="000B7508" w:rsidRDefault="00AB311C" w:rsidP="00AB311C">
            <w:pPr>
              <w:spacing w:line="360" w:lineRule="auto"/>
              <w:jc w:val="center"/>
              <w:rPr>
                <w:rFonts w:ascii="Arial" w:hAnsi="Arial" w:cs="Arial"/>
                <w:sz w:val="24"/>
                <w:szCs w:val="24"/>
              </w:rPr>
            </w:pPr>
            <w:r>
              <w:rPr>
                <w:rFonts w:ascii="Arial" w:hAnsi="Arial" w:cs="Arial"/>
                <w:sz w:val="24"/>
                <w:szCs w:val="24"/>
              </w:rPr>
              <w:t>Valor. Total</w:t>
            </w:r>
          </w:p>
          <w:p w14:paraId="79C2F7E8" w14:textId="10882325" w:rsidR="00AB311C" w:rsidRDefault="00AB311C" w:rsidP="00AB311C">
            <w:pPr>
              <w:spacing w:line="360" w:lineRule="auto"/>
              <w:jc w:val="center"/>
              <w:rPr>
                <w:rFonts w:ascii="Arial" w:hAnsi="Arial" w:cs="Arial"/>
                <w:sz w:val="24"/>
                <w:szCs w:val="24"/>
              </w:rPr>
            </w:pPr>
            <w:r>
              <w:rPr>
                <w:rFonts w:ascii="Arial" w:hAnsi="Arial" w:cs="Arial"/>
                <w:sz w:val="24"/>
                <w:szCs w:val="24"/>
              </w:rPr>
              <w:t>(USD)</w:t>
            </w:r>
          </w:p>
        </w:tc>
      </w:tr>
      <w:tr w:rsidR="000B7508" w14:paraId="6BB221F3" w14:textId="77777777" w:rsidTr="318853BF">
        <w:tc>
          <w:tcPr>
            <w:tcW w:w="1266" w:type="dxa"/>
          </w:tcPr>
          <w:p w14:paraId="65F7EA1B" w14:textId="77777777" w:rsidR="000B7508" w:rsidRDefault="000B7508" w:rsidP="000B7508">
            <w:pPr>
              <w:spacing w:line="360" w:lineRule="auto"/>
              <w:rPr>
                <w:rFonts w:ascii="Arial" w:hAnsi="Arial" w:cs="Arial"/>
                <w:sz w:val="24"/>
                <w:szCs w:val="24"/>
              </w:rPr>
            </w:pPr>
          </w:p>
        </w:tc>
        <w:tc>
          <w:tcPr>
            <w:tcW w:w="4404" w:type="dxa"/>
          </w:tcPr>
          <w:p w14:paraId="72DCF38F" w14:textId="2B7D50DA" w:rsidR="000B7508" w:rsidRPr="00562B2D" w:rsidRDefault="00AB311C" w:rsidP="000B7508">
            <w:pPr>
              <w:spacing w:line="360" w:lineRule="auto"/>
              <w:rPr>
                <w:rFonts w:ascii="Arial" w:hAnsi="Arial" w:cs="Arial"/>
                <w:b/>
                <w:bCs/>
                <w:sz w:val="24"/>
                <w:szCs w:val="24"/>
              </w:rPr>
            </w:pPr>
            <w:r w:rsidRPr="00562B2D">
              <w:rPr>
                <w:rFonts w:ascii="Arial" w:hAnsi="Arial" w:cs="Arial"/>
                <w:b/>
                <w:bCs/>
                <w:sz w:val="24"/>
                <w:szCs w:val="24"/>
              </w:rPr>
              <w:t>E</w:t>
            </w:r>
            <w:r w:rsidR="00086BEE" w:rsidRPr="00562B2D">
              <w:rPr>
                <w:rFonts w:ascii="Arial" w:hAnsi="Arial" w:cs="Arial"/>
                <w:b/>
                <w:bCs/>
                <w:sz w:val="24"/>
                <w:szCs w:val="24"/>
              </w:rPr>
              <w:t>QUIPO DE OFICINA</w:t>
            </w:r>
          </w:p>
        </w:tc>
        <w:tc>
          <w:tcPr>
            <w:tcW w:w="1785" w:type="dxa"/>
          </w:tcPr>
          <w:p w14:paraId="2178A86A" w14:textId="77777777" w:rsidR="000B7508" w:rsidRDefault="000B7508" w:rsidP="000B7508">
            <w:pPr>
              <w:spacing w:line="360" w:lineRule="auto"/>
              <w:rPr>
                <w:rFonts w:ascii="Arial" w:hAnsi="Arial" w:cs="Arial"/>
                <w:sz w:val="24"/>
                <w:szCs w:val="24"/>
              </w:rPr>
            </w:pPr>
          </w:p>
        </w:tc>
        <w:tc>
          <w:tcPr>
            <w:tcW w:w="1476" w:type="dxa"/>
          </w:tcPr>
          <w:p w14:paraId="2CE1C0E7" w14:textId="77777777" w:rsidR="000B7508" w:rsidRDefault="000B7508" w:rsidP="000B7508">
            <w:pPr>
              <w:spacing w:line="360" w:lineRule="auto"/>
              <w:rPr>
                <w:rFonts w:ascii="Arial" w:hAnsi="Arial" w:cs="Arial"/>
                <w:sz w:val="24"/>
                <w:szCs w:val="24"/>
              </w:rPr>
            </w:pPr>
          </w:p>
        </w:tc>
      </w:tr>
      <w:tr w:rsidR="000B7508" w14:paraId="513659A6" w14:textId="77777777" w:rsidTr="6B1EE0BD">
        <w:trPr>
          <w:trHeight w:val="525"/>
        </w:trPr>
        <w:tc>
          <w:tcPr>
            <w:tcW w:w="1266" w:type="dxa"/>
          </w:tcPr>
          <w:p w14:paraId="2BCD64C9" w14:textId="064D02C3" w:rsidR="000B7508" w:rsidRDefault="0088712E" w:rsidP="000B7508">
            <w:pPr>
              <w:spacing w:line="360" w:lineRule="auto"/>
              <w:rPr>
                <w:rFonts w:ascii="Arial" w:hAnsi="Arial" w:cs="Arial"/>
                <w:sz w:val="24"/>
                <w:szCs w:val="24"/>
              </w:rPr>
            </w:pPr>
            <w:r>
              <w:rPr>
                <w:rFonts w:ascii="Arial" w:hAnsi="Arial" w:cs="Arial"/>
                <w:sz w:val="24"/>
                <w:szCs w:val="24"/>
              </w:rPr>
              <w:t>1</w:t>
            </w:r>
          </w:p>
        </w:tc>
        <w:tc>
          <w:tcPr>
            <w:tcW w:w="4404" w:type="dxa"/>
          </w:tcPr>
          <w:p w14:paraId="01A03017" w14:textId="034557DC" w:rsidR="000B7508" w:rsidRDefault="00086BEE" w:rsidP="000B7508">
            <w:pPr>
              <w:spacing w:line="360" w:lineRule="auto"/>
              <w:rPr>
                <w:rFonts w:ascii="Arial" w:hAnsi="Arial" w:cs="Arial"/>
                <w:sz w:val="24"/>
                <w:szCs w:val="24"/>
              </w:rPr>
            </w:pPr>
            <w:r>
              <w:rPr>
                <w:rFonts w:ascii="Arial" w:hAnsi="Arial" w:cs="Arial"/>
                <w:sz w:val="24"/>
                <w:szCs w:val="24"/>
              </w:rPr>
              <w:t>Computadora portátil HP Ryzen 5</w:t>
            </w:r>
          </w:p>
        </w:tc>
        <w:tc>
          <w:tcPr>
            <w:tcW w:w="1785" w:type="dxa"/>
          </w:tcPr>
          <w:p w14:paraId="79619740" w14:textId="1384B42B" w:rsidR="000B7508" w:rsidRDefault="005039C3" w:rsidP="000B7508">
            <w:pPr>
              <w:spacing w:line="360" w:lineRule="auto"/>
              <w:rPr>
                <w:rFonts w:ascii="Arial" w:hAnsi="Arial" w:cs="Arial"/>
                <w:sz w:val="24"/>
                <w:szCs w:val="24"/>
              </w:rPr>
            </w:pPr>
            <w:r>
              <w:rPr>
                <w:rFonts w:ascii="Arial" w:hAnsi="Arial" w:cs="Arial"/>
                <w:sz w:val="24"/>
                <w:szCs w:val="24"/>
              </w:rPr>
              <w:t>485</w:t>
            </w:r>
            <w:r w:rsidR="007875E5">
              <w:rPr>
                <w:rFonts w:ascii="Arial" w:hAnsi="Arial" w:cs="Arial"/>
                <w:sz w:val="24"/>
                <w:szCs w:val="24"/>
              </w:rPr>
              <w:t>$</w:t>
            </w:r>
          </w:p>
        </w:tc>
        <w:tc>
          <w:tcPr>
            <w:tcW w:w="1476" w:type="dxa"/>
          </w:tcPr>
          <w:p w14:paraId="2FF47B99" w14:textId="13E79B44" w:rsidR="000B7508" w:rsidRDefault="007875E5" w:rsidP="000B7508">
            <w:pPr>
              <w:spacing w:line="360" w:lineRule="auto"/>
              <w:rPr>
                <w:rFonts w:ascii="Arial" w:hAnsi="Arial" w:cs="Arial"/>
                <w:sz w:val="24"/>
                <w:szCs w:val="24"/>
              </w:rPr>
            </w:pPr>
            <w:r>
              <w:rPr>
                <w:rFonts w:ascii="Arial" w:hAnsi="Arial" w:cs="Arial"/>
                <w:sz w:val="24"/>
                <w:szCs w:val="24"/>
              </w:rPr>
              <w:t>485$</w:t>
            </w:r>
          </w:p>
        </w:tc>
      </w:tr>
      <w:tr w:rsidR="000B7508" w14:paraId="5BC28AEA" w14:textId="77777777" w:rsidTr="318853BF">
        <w:tc>
          <w:tcPr>
            <w:tcW w:w="1266" w:type="dxa"/>
          </w:tcPr>
          <w:p w14:paraId="2D1A1092" w14:textId="234EBCAF" w:rsidR="000B7508" w:rsidRDefault="00AB5AD7" w:rsidP="000B7508">
            <w:pPr>
              <w:spacing w:line="360" w:lineRule="auto"/>
              <w:rPr>
                <w:rFonts w:ascii="Arial" w:hAnsi="Arial" w:cs="Arial"/>
                <w:sz w:val="24"/>
                <w:szCs w:val="24"/>
              </w:rPr>
            </w:pPr>
            <w:r>
              <w:rPr>
                <w:rFonts w:ascii="Arial" w:hAnsi="Arial" w:cs="Arial"/>
                <w:sz w:val="24"/>
                <w:szCs w:val="24"/>
              </w:rPr>
              <w:t>1</w:t>
            </w:r>
          </w:p>
        </w:tc>
        <w:tc>
          <w:tcPr>
            <w:tcW w:w="4404" w:type="dxa"/>
          </w:tcPr>
          <w:p w14:paraId="5BFA6DA8" w14:textId="69029BDB" w:rsidR="000B7508" w:rsidRDefault="00562B2D" w:rsidP="000B7508">
            <w:pPr>
              <w:spacing w:line="360" w:lineRule="auto"/>
              <w:rPr>
                <w:rFonts w:ascii="Arial" w:hAnsi="Arial" w:cs="Arial"/>
                <w:sz w:val="24"/>
                <w:szCs w:val="24"/>
              </w:rPr>
            </w:pPr>
            <w:r>
              <w:rPr>
                <w:rFonts w:ascii="Arial" w:hAnsi="Arial" w:cs="Arial"/>
                <w:sz w:val="24"/>
                <w:szCs w:val="24"/>
              </w:rPr>
              <w:t xml:space="preserve">Impresora </w:t>
            </w:r>
            <w:r w:rsidR="20BE9669" w:rsidRPr="20BE9669">
              <w:rPr>
                <w:rFonts w:ascii="Arial" w:hAnsi="Arial" w:cs="Arial"/>
                <w:sz w:val="24"/>
                <w:szCs w:val="24"/>
              </w:rPr>
              <w:t xml:space="preserve">Epson </w:t>
            </w:r>
          </w:p>
        </w:tc>
        <w:tc>
          <w:tcPr>
            <w:tcW w:w="1785" w:type="dxa"/>
          </w:tcPr>
          <w:p w14:paraId="314D9DD9" w14:textId="22C187DA" w:rsidR="000B7508" w:rsidRDefault="00B02E14" w:rsidP="000B7508">
            <w:pPr>
              <w:spacing w:line="360" w:lineRule="auto"/>
              <w:rPr>
                <w:rFonts w:ascii="Arial" w:hAnsi="Arial" w:cs="Arial"/>
                <w:sz w:val="24"/>
                <w:szCs w:val="24"/>
              </w:rPr>
            </w:pPr>
            <w:r>
              <w:rPr>
                <w:rFonts w:ascii="Arial" w:hAnsi="Arial" w:cs="Arial"/>
                <w:sz w:val="24"/>
                <w:szCs w:val="24"/>
              </w:rPr>
              <w:t>232$</w:t>
            </w:r>
          </w:p>
        </w:tc>
        <w:tc>
          <w:tcPr>
            <w:tcW w:w="1476" w:type="dxa"/>
          </w:tcPr>
          <w:p w14:paraId="09AD632E" w14:textId="38295CB2" w:rsidR="000B7508" w:rsidRDefault="20BE9669" w:rsidP="000B7508">
            <w:pPr>
              <w:spacing w:line="360" w:lineRule="auto"/>
              <w:rPr>
                <w:rFonts w:ascii="Arial" w:hAnsi="Arial" w:cs="Arial"/>
                <w:sz w:val="24"/>
                <w:szCs w:val="24"/>
              </w:rPr>
            </w:pPr>
            <w:r w:rsidRPr="20BE9669">
              <w:rPr>
                <w:rFonts w:ascii="Arial" w:hAnsi="Arial" w:cs="Arial"/>
                <w:sz w:val="24"/>
                <w:szCs w:val="24"/>
              </w:rPr>
              <w:t>232$</w:t>
            </w:r>
          </w:p>
        </w:tc>
      </w:tr>
      <w:tr w:rsidR="000B7508" w14:paraId="157CDEC7" w14:textId="77777777" w:rsidTr="318853BF">
        <w:tc>
          <w:tcPr>
            <w:tcW w:w="1266" w:type="dxa"/>
          </w:tcPr>
          <w:p w14:paraId="51581D7B" w14:textId="77777777" w:rsidR="000B7508" w:rsidRDefault="000B7508" w:rsidP="000B7508">
            <w:pPr>
              <w:spacing w:line="360" w:lineRule="auto"/>
              <w:rPr>
                <w:rFonts w:ascii="Arial" w:hAnsi="Arial" w:cs="Arial"/>
                <w:sz w:val="24"/>
                <w:szCs w:val="24"/>
              </w:rPr>
            </w:pPr>
          </w:p>
        </w:tc>
        <w:tc>
          <w:tcPr>
            <w:tcW w:w="4404" w:type="dxa"/>
          </w:tcPr>
          <w:p w14:paraId="3C6FD5CB" w14:textId="62E4A2C7" w:rsidR="00B11780" w:rsidRPr="00B11780" w:rsidRDefault="00B11780" w:rsidP="000B7508">
            <w:pPr>
              <w:spacing w:line="360" w:lineRule="auto"/>
              <w:rPr>
                <w:rFonts w:ascii="Arial" w:hAnsi="Arial" w:cs="Arial"/>
                <w:b/>
                <w:bCs/>
                <w:sz w:val="24"/>
                <w:szCs w:val="24"/>
              </w:rPr>
            </w:pPr>
            <w:r w:rsidRPr="00B11780">
              <w:rPr>
                <w:rFonts w:ascii="Arial" w:hAnsi="Arial" w:cs="Arial"/>
                <w:b/>
                <w:bCs/>
                <w:sz w:val="24"/>
                <w:szCs w:val="24"/>
              </w:rPr>
              <w:t>SOFTWARE</w:t>
            </w:r>
          </w:p>
        </w:tc>
        <w:tc>
          <w:tcPr>
            <w:tcW w:w="1785" w:type="dxa"/>
          </w:tcPr>
          <w:p w14:paraId="2969ABFB" w14:textId="77777777" w:rsidR="000B7508" w:rsidRDefault="000B7508" w:rsidP="000B7508">
            <w:pPr>
              <w:spacing w:line="360" w:lineRule="auto"/>
              <w:rPr>
                <w:rFonts w:ascii="Arial" w:hAnsi="Arial" w:cs="Arial"/>
                <w:sz w:val="24"/>
                <w:szCs w:val="24"/>
              </w:rPr>
            </w:pPr>
          </w:p>
        </w:tc>
        <w:tc>
          <w:tcPr>
            <w:tcW w:w="1476" w:type="dxa"/>
          </w:tcPr>
          <w:p w14:paraId="55F790DA" w14:textId="77777777" w:rsidR="000B7508" w:rsidRDefault="000B7508" w:rsidP="000B7508">
            <w:pPr>
              <w:spacing w:line="360" w:lineRule="auto"/>
              <w:rPr>
                <w:rFonts w:ascii="Arial" w:hAnsi="Arial" w:cs="Arial"/>
                <w:sz w:val="24"/>
                <w:szCs w:val="24"/>
              </w:rPr>
            </w:pPr>
          </w:p>
        </w:tc>
      </w:tr>
      <w:tr w:rsidR="000B7508" w14:paraId="35B50E03" w14:textId="77777777" w:rsidTr="318853BF">
        <w:tc>
          <w:tcPr>
            <w:tcW w:w="1266" w:type="dxa"/>
          </w:tcPr>
          <w:p w14:paraId="727B3B20" w14:textId="21F99CE9" w:rsidR="000B7508" w:rsidRDefault="00BF6CBB" w:rsidP="000B7508">
            <w:pPr>
              <w:spacing w:line="360" w:lineRule="auto"/>
              <w:rPr>
                <w:rFonts w:ascii="Arial" w:hAnsi="Arial" w:cs="Arial"/>
                <w:sz w:val="24"/>
                <w:szCs w:val="24"/>
              </w:rPr>
            </w:pPr>
            <w:r>
              <w:rPr>
                <w:rFonts w:ascii="Arial" w:hAnsi="Arial" w:cs="Arial"/>
                <w:sz w:val="24"/>
                <w:szCs w:val="24"/>
              </w:rPr>
              <w:t>1</w:t>
            </w:r>
          </w:p>
        </w:tc>
        <w:tc>
          <w:tcPr>
            <w:tcW w:w="4404" w:type="dxa"/>
          </w:tcPr>
          <w:p w14:paraId="7C983BB9" w14:textId="2EE740D2" w:rsidR="000B7508" w:rsidRDefault="00BF6CBB" w:rsidP="000B7508">
            <w:pPr>
              <w:spacing w:line="360" w:lineRule="auto"/>
              <w:rPr>
                <w:rFonts w:ascii="Arial" w:hAnsi="Arial" w:cs="Arial"/>
                <w:sz w:val="24"/>
                <w:szCs w:val="24"/>
              </w:rPr>
            </w:pPr>
            <w:r>
              <w:rPr>
                <w:rFonts w:ascii="Arial" w:hAnsi="Arial" w:cs="Arial"/>
                <w:sz w:val="24"/>
                <w:szCs w:val="24"/>
              </w:rPr>
              <w:t>Sistema operativo Windows 11</w:t>
            </w:r>
          </w:p>
        </w:tc>
        <w:tc>
          <w:tcPr>
            <w:tcW w:w="1785" w:type="dxa"/>
          </w:tcPr>
          <w:p w14:paraId="77382735" w14:textId="2EAC5D3B" w:rsidR="000B7508" w:rsidRDefault="004A08FA" w:rsidP="000B7508">
            <w:pPr>
              <w:spacing w:line="360" w:lineRule="auto"/>
              <w:rPr>
                <w:rFonts w:ascii="Arial" w:hAnsi="Arial" w:cs="Arial"/>
                <w:sz w:val="24"/>
                <w:szCs w:val="24"/>
              </w:rPr>
            </w:pPr>
            <w:r>
              <w:rPr>
                <w:rFonts w:ascii="Arial" w:hAnsi="Arial" w:cs="Arial"/>
                <w:sz w:val="24"/>
                <w:szCs w:val="24"/>
              </w:rPr>
              <w:t>37,50$</w:t>
            </w:r>
          </w:p>
        </w:tc>
        <w:tc>
          <w:tcPr>
            <w:tcW w:w="1476" w:type="dxa"/>
          </w:tcPr>
          <w:p w14:paraId="404517F6" w14:textId="4EA75CD1" w:rsidR="000B7508" w:rsidRDefault="004A08FA" w:rsidP="000B7508">
            <w:pPr>
              <w:spacing w:line="360" w:lineRule="auto"/>
              <w:rPr>
                <w:rFonts w:ascii="Arial" w:hAnsi="Arial" w:cs="Arial"/>
                <w:sz w:val="24"/>
                <w:szCs w:val="24"/>
              </w:rPr>
            </w:pPr>
            <w:r>
              <w:rPr>
                <w:rFonts w:ascii="Arial" w:hAnsi="Arial" w:cs="Arial"/>
                <w:sz w:val="24"/>
                <w:szCs w:val="24"/>
              </w:rPr>
              <w:t>37,50$</w:t>
            </w:r>
          </w:p>
        </w:tc>
      </w:tr>
      <w:tr w:rsidR="000B7508" w14:paraId="7C4A8333" w14:textId="77777777" w:rsidTr="318853BF">
        <w:tc>
          <w:tcPr>
            <w:tcW w:w="1266" w:type="dxa"/>
          </w:tcPr>
          <w:p w14:paraId="7DE7542A" w14:textId="51D92C35" w:rsidR="000B7508" w:rsidRDefault="0088712E" w:rsidP="000B7508">
            <w:pPr>
              <w:spacing w:line="360" w:lineRule="auto"/>
              <w:rPr>
                <w:rFonts w:ascii="Arial" w:hAnsi="Arial" w:cs="Arial"/>
                <w:sz w:val="24"/>
                <w:szCs w:val="24"/>
              </w:rPr>
            </w:pPr>
            <w:r>
              <w:rPr>
                <w:rFonts w:ascii="Arial" w:hAnsi="Arial" w:cs="Arial"/>
                <w:sz w:val="24"/>
                <w:szCs w:val="24"/>
              </w:rPr>
              <w:t>1</w:t>
            </w:r>
          </w:p>
        </w:tc>
        <w:tc>
          <w:tcPr>
            <w:tcW w:w="4404" w:type="dxa"/>
          </w:tcPr>
          <w:p w14:paraId="2E94CF9D" w14:textId="6E05EBD0" w:rsidR="000B7508" w:rsidRDefault="568DE4BD" w:rsidP="000B7508">
            <w:pPr>
              <w:spacing w:line="360" w:lineRule="auto"/>
              <w:rPr>
                <w:rFonts w:ascii="Arial" w:hAnsi="Arial" w:cs="Arial"/>
                <w:sz w:val="24"/>
                <w:szCs w:val="24"/>
              </w:rPr>
            </w:pPr>
            <w:r w:rsidRPr="568DE4BD">
              <w:rPr>
                <w:rFonts w:ascii="Arial" w:hAnsi="Arial" w:cs="Arial"/>
                <w:sz w:val="24"/>
                <w:szCs w:val="24"/>
              </w:rPr>
              <w:t xml:space="preserve">Microsoft Studio </w:t>
            </w:r>
            <w:proofErr w:type="spellStart"/>
            <w:r w:rsidRPr="568DE4BD">
              <w:rPr>
                <w:rFonts w:ascii="Arial" w:hAnsi="Arial" w:cs="Arial"/>
                <w:sz w:val="24"/>
                <w:szCs w:val="24"/>
              </w:rPr>
              <w:t>code</w:t>
            </w:r>
            <w:proofErr w:type="spellEnd"/>
            <w:r w:rsidRPr="568DE4BD">
              <w:rPr>
                <w:rFonts w:ascii="Arial" w:hAnsi="Arial" w:cs="Arial"/>
                <w:sz w:val="24"/>
                <w:szCs w:val="24"/>
              </w:rPr>
              <w:t xml:space="preserve"> </w:t>
            </w:r>
          </w:p>
        </w:tc>
        <w:tc>
          <w:tcPr>
            <w:tcW w:w="1785" w:type="dxa"/>
          </w:tcPr>
          <w:p w14:paraId="1DED735C" w14:textId="0B756092" w:rsidR="000B7508" w:rsidRDefault="0069598C" w:rsidP="000B7508">
            <w:pPr>
              <w:spacing w:line="360" w:lineRule="auto"/>
              <w:rPr>
                <w:rFonts w:ascii="Arial" w:hAnsi="Arial" w:cs="Arial"/>
                <w:sz w:val="24"/>
                <w:szCs w:val="24"/>
              </w:rPr>
            </w:pPr>
            <w:r>
              <w:rPr>
                <w:rFonts w:ascii="Arial" w:hAnsi="Arial" w:cs="Arial"/>
                <w:sz w:val="24"/>
                <w:szCs w:val="24"/>
              </w:rPr>
              <w:t>Gratis</w:t>
            </w:r>
          </w:p>
        </w:tc>
        <w:tc>
          <w:tcPr>
            <w:tcW w:w="1476" w:type="dxa"/>
          </w:tcPr>
          <w:p w14:paraId="396F422D" w14:textId="1B40EBEB" w:rsidR="000B7508" w:rsidRDefault="0069598C" w:rsidP="000B7508">
            <w:pPr>
              <w:spacing w:line="360" w:lineRule="auto"/>
              <w:rPr>
                <w:rFonts w:ascii="Arial" w:hAnsi="Arial" w:cs="Arial"/>
                <w:sz w:val="24"/>
                <w:szCs w:val="24"/>
              </w:rPr>
            </w:pPr>
            <w:r>
              <w:rPr>
                <w:rFonts w:ascii="Arial" w:hAnsi="Arial" w:cs="Arial"/>
                <w:sz w:val="24"/>
                <w:szCs w:val="24"/>
              </w:rPr>
              <w:t>Gratis</w:t>
            </w:r>
          </w:p>
        </w:tc>
      </w:tr>
      <w:tr w:rsidR="00377774" w14:paraId="3F6B040C" w14:textId="77777777" w:rsidTr="318853BF">
        <w:tc>
          <w:tcPr>
            <w:tcW w:w="1266" w:type="dxa"/>
          </w:tcPr>
          <w:p w14:paraId="35EF6A5B" w14:textId="078712B6" w:rsidR="00377774" w:rsidRDefault="00377774" w:rsidP="000B7508">
            <w:pPr>
              <w:spacing w:line="360" w:lineRule="auto"/>
              <w:rPr>
                <w:rFonts w:ascii="Arial" w:hAnsi="Arial" w:cs="Arial"/>
                <w:sz w:val="24"/>
                <w:szCs w:val="24"/>
              </w:rPr>
            </w:pPr>
            <w:r>
              <w:rPr>
                <w:rFonts w:ascii="Arial" w:hAnsi="Arial" w:cs="Arial"/>
                <w:sz w:val="24"/>
                <w:szCs w:val="24"/>
              </w:rPr>
              <w:t>1</w:t>
            </w:r>
          </w:p>
        </w:tc>
        <w:tc>
          <w:tcPr>
            <w:tcW w:w="4404" w:type="dxa"/>
          </w:tcPr>
          <w:p w14:paraId="3CCFF83B" w14:textId="5CA340E5" w:rsidR="00377774" w:rsidRPr="568DE4BD" w:rsidRDefault="00377774" w:rsidP="000B7508">
            <w:pPr>
              <w:spacing w:line="360" w:lineRule="auto"/>
              <w:rPr>
                <w:rFonts w:ascii="Arial" w:hAnsi="Arial" w:cs="Arial"/>
                <w:sz w:val="24"/>
                <w:szCs w:val="24"/>
              </w:rPr>
            </w:pPr>
            <w:r>
              <w:rPr>
                <w:rFonts w:ascii="Arial" w:hAnsi="Arial" w:cs="Arial"/>
                <w:sz w:val="24"/>
                <w:szCs w:val="24"/>
              </w:rPr>
              <w:t xml:space="preserve">Disco duro de un </w:t>
            </w:r>
            <w:r w:rsidR="00284D52">
              <w:rPr>
                <w:rFonts w:ascii="Arial" w:hAnsi="Arial" w:cs="Arial"/>
                <w:sz w:val="24"/>
                <w:szCs w:val="24"/>
              </w:rPr>
              <w:t>1T</w:t>
            </w:r>
          </w:p>
        </w:tc>
        <w:tc>
          <w:tcPr>
            <w:tcW w:w="1785" w:type="dxa"/>
          </w:tcPr>
          <w:p w14:paraId="1172BABD" w14:textId="302FDA1C" w:rsidR="00377774" w:rsidRDefault="006D714D" w:rsidP="000B7508">
            <w:pPr>
              <w:spacing w:line="360" w:lineRule="auto"/>
              <w:rPr>
                <w:rFonts w:ascii="Arial" w:hAnsi="Arial" w:cs="Arial"/>
                <w:sz w:val="24"/>
                <w:szCs w:val="24"/>
              </w:rPr>
            </w:pPr>
            <w:r>
              <w:rPr>
                <w:rFonts w:ascii="Arial" w:hAnsi="Arial" w:cs="Arial"/>
                <w:sz w:val="24"/>
                <w:szCs w:val="24"/>
              </w:rPr>
              <w:t>65$</w:t>
            </w:r>
          </w:p>
        </w:tc>
        <w:tc>
          <w:tcPr>
            <w:tcW w:w="1476" w:type="dxa"/>
          </w:tcPr>
          <w:p w14:paraId="7972AD30" w14:textId="3B25ED57" w:rsidR="00377774" w:rsidRDefault="006D714D" w:rsidP="000B7508">
            <w:pPr>
              <w:spacing w:line="360" w:lineRule="auto"/>
              <w:rPr>
                <w:rFonts w:ascii="Arial" w:hAnsi="Arial" w:cs="Arial"/>
                <w:sz w:val="24"/>
                <w:szCs w:val="24"/>
              </w:rPr>
            </w:pPr>
            <w:r>
              <w:rPr>
                <w:rFonts w:ascii="Arial" w:hAnsi="Arial" w:cs="Arial"/>
                <w:sz w:val="24"/>
                <w:szCs w:val="24"/>
              </w:rPr>
              <w:t>65$</w:t>
            </w:r>
          </w:p>
        </w:tc>
      </w:tr>
      <w:tr w:rsidR="004D5F39" w14:paraId="7D31EB10" w14:textId="77777777" w:rsidTr="318853BF">
        <w:tc>
          <w:tcPr>
            <w:tcW w:w="1266" w:type="dxa"/>
          </w:tcPr>
          <w:p w14:paraId="7E2F7999" w14:textId="33C7C438" w:rsidR="004D5F39" w:rsidRDefault="004D5F39" w:rsidP="00E4692F">
            <w:pPr>
              <w:tabs>
                <w:tab w:val="left" w:pos="855"/>
              </w:tabs>
              <w:spacing w:line="360" w:lineRule="auto"/>
              <w:rPr>
                <w:rFonts w:ascii="Arial" w:hAnsi="Arial" w:cs="Arial"/>
                <w:sz w:val="24"/>
                <w:szCs w:val="24"/>
              </w:rPr>
            </w:pPr>
          </w:p>
        </w:tc>
        <w:tc>
          <w:tcPr>
            <w:tcW w:w="4404" w:type="dxa"/>
          </w:tcPr>
          <w:p w14:paraId="7E58DCC9" w14:textId="77777777" w:rsidR="004D5F39" w:rsidRDefault="004D5F39" w:rsidP="000B7508">
            <w:pPr>
              <w:spacing w:line="360" w:lineRule="auto"/>
              <w:rPr>
                <w:rFonts w:ascii="Arial" w:hAnsi="Arial" w:cs="Arial"/>
                <w:sz w:val="24"/>
                <w:szCs w:val="24"/>
              </w:rPr>
            </w:pPr>
          </w:p>
        </w:tc>
        <w:tc>
          <w:tcPr>
            <w:tcW w:w="1785" w:type="dxa"/>
          </w:tcPr>
          <w:p w14:paraId="321B151D" w14:textId="51D01001" w:rsidR="004D5F39" w:rsidRDefault="004D5F39" w:rsidP="000B7508">
            <w:pPr>
              <w:spacing w:line="360" w:lineRule="auto"/>
              <w:rPr>
                <w:rFonts w:ascii="Arial" w:hAnsi="Arial" w:cs="Arial"/>
                <w:sz w:val="24"/>
                <w:szCs w:val="24"/>
              </w:rPr>
            </w:pPr>
            <w:r>
              <w:rPr>
                <w:rFonts w:ascii="Arial" w:hAnsi="Arial" w:cs="Arial"/>
                <w:sz w:val="24"/>
                <w:szCs w:val="24"/>
              </w:rPr>
              <w:t>TOTAL</w:t>
            </w:r>
          </w:p>
        </w:tc>
        <w:tc>
          <w:tcPr>
            <w:tcW w:w="1476" w:type="dxa"/>
          </w:tcPr>
          <w:p w14:paraId="5405CA62" w14:textId="495F4190" w:rsidR="004D5F39" w:rsidRDefault="00F426A1" w:rsidP="000B7508">
            <w:pPr>
              <w:spacing w:line="360" w:lineRule="auto"/>
              <w:rPr>
                <w:rFonts w:ascii="Arial" w:hAnsi="Arial" w:cs="Arial"/>
                <w:sz w:val="24"/>
                <w:szCs w:val="24"/>
              </w:rPr>
            </w:pPr>
            <w:r>
              <w:rPr>
                <w:rFonts w:ascii="Arial" w:hAnsi="Arial" w:cs="Arial"/>
                <w:sz w:val="24"/>
                <w:szCs w:val="24"/>
              </w:rPr>
              <w:t>819</w:t>
            </w:r>
            <w:r w:rsidR="00F11F9F">
              <w:rPr>
                <w:rFonts w:ascii="Arial" w:hAnsi="Arial" w:cs="Arial"/>
                <w:sz w:val="24"/>
                <w:szCs w:val="24"/>
              </w:rPr>
              <w:t>$</w:t>
            </w:r>
          </w:p>
        </w:tc>
      </w:tr>
    </w:tbl>
    <w:p w14:paraId="747FA046" w14:textId="4EE19FDE" w:rsidR="001D63AC" w:rsidRPr="005F43BD" w:rsidRDefault="009702E1" w:rsidP="00A053FD">
      <w:pPr>
        <w:spacing w:line="360" w:lineRule="auto"/>
        <w:ind w:firstLine="540"/>
        <w:rPr>
          <w:rFonts w:ascii="Arial" w:eastAsia="Times New Roman" w:hAnsi="Arial" w:cs="Arial"/>
          <w:sz w:val="24"/>
          <w:szCs w:val="24"/>
        </w:rPr>
      </w:pPr>
      <w:r w:rsidRPr="005F43BD">
        <w:rPr>
          <w:rFonts w:ascii="Arial" w:hAnsi="Arial" w:cs="Arial"/>
          <w:sz w:val="24"/>
          <w:szCs w:val="24"/>
        </w:rPr>
        <w:t xml:space="preserve">Tabla </w:t>
      </w:r>
      <w:r w:rsidRPr="005F43BD">
        <w:rPr>
          <w:rFonts w:ascii="Arial" w:hAnsi="Arial" w:cs="Arial"/>
          <w:sz w:val="24"/>
          <w:szCs w:val="24"/>
        </w:rPr>
        <w:fldChar w:fldCharType="begin"/>
      </w:r>
      <w:r w:rsidRPr="005F43BD">
        <w:rPr>
          <w:rFonts w:ascii="Arial" w:hAnsi="Arial" w:cs="Arial"/>
          <w:sz w:val="24"/>
          <w:szCs w:val="24"/>
        </w:rPr>
        <w:instrText xml:space="preserve"> SEQ Tabla \* ARABIC </w:instrText>
      </w:r>
      <w:r w:rsidRPr="005F43BD">
        <w:rPr>
          <w:rFonts w:ascii="Arial" w:hAnsi="Arial" w:cs="Arial"/>
          <w:sz w:val="24"/>
          <w:szCs w:val="24"/>
        </w:rPr>
        <w:fldChar w:fldCharType="separate"/>
      </w:r>
      <w:r w:rsidRPr="005F43BD">
        <w:rPr>
          <w:rFonts w:ascii="Arial" w:hAnsi="Arial" w:cs="Arial"/>
          <w:noProof/>
          <w:sz w:val="24"/>
          <w:szCs w:val="24"/>
        </w:rPr>
        <w:t>1</w:t>
      </w:r>
      <w:r w:rsidRPr="005F43BD">
        <w:rPr>
          <w:rFonts w:ascii="Arial" w:hAnsi="Arial" w:cs="Arial"/>
          <w:noProof/>
          <w:sz w:val="24"/>
          <w:szCs w:val="24"/>
        </w:rPr>
        <w:fldChar w:fldCharType="end"/>
      </w:r>
      <w:r w:rsidRPr="005F43BD">
        <w:rPr>
          <w:rFonts w:ascii="Arial" w:hAnsi="Arial" w:cs="Arial"/>
          <w:sz w:val="24"/>
          <w:szCs w:val="24"/>
        </w:rPr>
        <w:t xml:space="preserve"> Presupuesto del proyecto</w:t>
      </w:r>
      <w:bookmarkEnd w:id="25"/>
      <w:r w:rsidR="00A45654" w:rsidRPr="005F43BD">
        <w:rPr>
          <w:rFonts w:ascii="Arial" w:eastAsia="Times New Roman" w:hAnsi="Arial" w:cs="Arial"/>
          <w:sz w:val="24"/>
          <w:szCs w:val="24"/>
        </w:rPr>
        <w:t xml:space="preserve">       </w:t>
      </w:r>
    </w:p>
    <w:p w14:paraId="5F349F21" w14:textId="77777777" w:rsidR="00A45654" w:rsidRPr="005F43BD" w:rsidRDefault="00A45654" w:rsidP="00A053FD">
      <w:pPr>
        <w:spacing w:line="240" w:lineRule="auto"/>
        <w:rPr>
          <w:rFonts w:ascii="Arial" w:eastAsia="Times New Roman" w:hAnsi="Arial" w:cs="Arial"/>
          <w:sz w:val="24"/>
          <w:szCs w:val="24"/>
        </w:rPr>
      </w:pPr>
      <w:bookmarkStart w:id="26" w:name="_egmnuvt7cuku" w:colFirst="0" w:colLast="0"/>
      <w:bookmarkStart w:id="27" w:name="_d0k7ivng0vnt" w:colFirst="0" w:colLast="0"/>
      <w:bookmarkEnd w:id="26"/>
      <w:bookmarkEnd w:id="27"/>
    </w:p>
    <w:p w14:paraId="00C99F04" w14:textId="77777777" w:rsidR="00A45654" w:rsidRPr="005F43BD" w:rsidRDefault="00A45654" w:rsidP="00A053FD">
      <w:pPr>
        <w:spacing w:line="240" w:lineRule="auto"/>
        <w:rPr>
          <w:rFonts w:ascii="Arial" w:eastAsia="Times New Roman" w:hAnsi="Arial" w:cs="Arial"/>
          <w:sz w:val="24"/>
          <w:szCs w:val="24"/>
        </w:rPr>
      </w:pPr>
    </w:p>
    <w:p w14:paraId="51E610C1" w14:textId="31CBA700" w:rsidR="00A45654" w:rsidRPr="00741D36" w:rsidRDefault="00A45654" w:rsidP="00A053FD">
      <w:pPr>
        <w:spacing w:line="240" w:lineRule="auto"/>
        <w:rPr>
          <w:rFonts w:ascii="Arial" w:eastAsia="Times New Roman" w:hAnsi="Arial" w:cs="Arial"/>
          <w:sz w:val="24"/>
          <w:szCs w:val="24"/>
        </w:rPr>
      </w:pPr>
      <w:r w:rsidRPr="00741D36">
        <w:rPr>
          <w:rFonts w:ascii="Arial" w:eastAsia="Times New Roman" w:hAnsi="Arial" w:cs="Arial"/>
          <w:sz w:val="24"/>
          <w:szCs w:val="24"/>
        </w:rPr>
        <w:t xml:space="preserve">  </w:t>
      </w:r>
    </w:p>
    <w:p w14:paraId="42D25D01" w14:textId="11964FD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28" w:name="_Toc46404494"/>
      <w:r w:rsidRPr="00741D36">
        <w:rPr>
          <w:rFonts w:ascii="Arial" w:eastAsia="Times New Roman" w:hAnsi="Arial" w:cs="Arial"/>
          <w:b/>
          <w:color w:val="000000" w:themeColor="text1"/>
          <w:sz w:val="28"/>
          <w:szCs w:val="28"/>
        </w:rPr>
        <w:t>8.1 Humana</w:t>
      </w:r>
      <w:bookmarkEnd w:id="28"/>
    </w:p>
    <w:p w14:paraId="1B46B9B2"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29" w:name="_xuvqfhstse2n" w:colFirst="0" w:colLast="0"/>
      <w:bookmarkStart w:id="30" w:name="_Toc46404495"/>
      <w:bookmarkEnd w:id="29"/>
      <w:r w:rsidRPr="00741D36">
        <w:rPr>
          <w:rFonts w:ascii="Arial" w:eastAsia="Times New Roman" w:hAnsi="Arial" w:cs="Arial"/>
          <w:b/>
          <w:color w:val="000000" w:themeColor="text1"/>
          <w:sz w:val="28"/>
          <w:szCs w:val="28"/>
        </w:rPr>
        <w:t>8.1.1 Tutor Empresarial</w:t>
      </w:r>
      <w:bookmarkEnd w:id="30"/>
    </w:p>
    <w:p w14:paraId="532F3C81" w14:textId="77777777" w:rsidR="00DB7F52" w:rsidRPr="00A72837" w:rsidRDefault="00DB7F52" w:rsidP="00741D36">
      <w:pPr>
        <w:tabs>
          <w:tab w:val="left" w:pos="284"/>
        </w:tabs>
        <w:spacing w:after="0" w:line="360" w:lineRule="auto"/>
        <w:rPr>
          <w:rFonts w:ascii="Times New Roman" w:eastAsia="Times New Roman" w:hAnsi="Times New Roman" w:cs="Times New Roman"/>
          <w:bCs/>
          <w:color w:val="000000" w:themeColor="text1"/>
          <w:sz w:val="24"/>
          <w:szCs w:val="24"/>
        </w:rPr>
      </w:pPr>
      <w:bookmarkStart w:id="31" w:name="_ldsc4mcyotnb" w:colFirst="0" w:colLast="0"/>
      <w:bookmarkStart w:id="32" w:name="_Toc46404496"/>
      <w:bookmarkEnd w:id="31"/>
      <w:r w:rsidRPr="00A72837">
        <w:rPr>
          <w:rFonts w:ascii="Times New Roman" w:eastAsia="Times New Roman" w:hAnsi="Times New Roman" w:cs="Times New Roman"/>
          <w:color w:val="000000" w:themeColor="text1"/>
          <w:sz w:val="24"/>
          <w:szCs w:val="24"/>
        </w:rPr>
        <w:t>Sra. Blanca Chicaiza:</w:t>
      </w:r>
      <w:r w:rsidRPr="00A72837">
        <w:rPr>
          <w:rFonts w:ascii="Times New Roman" w:eastAsia="Times New Roman" w:hAnsi="Times New Roman" w:cs="Times New Roman"/>
          <w:bCs/>
          <w:color w:val="000000" w:themeColor="text1"/>
          <w:sz w:val="24"/>
          <w:szCs w:val="24"/>
        </w:rPr>
        <w:t xml:space="preserve"> Propietaria del inmueble, quien proporcionará la retroalimentación sobre los requerimientos administrativos y necesidades específicas del negocio.</w:t>
      </w:r>
    </w:p>
    <w:p w14:paraId="7D42C3A1" w14:textId="1330D384"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r w:rsidRPr="00741D36">
        <w:rPr>
          <w:rFonts w:ascii="Arial" w:eastAsia="Times New Roman" w:hAnsi="Arial" w:cs="Arial"/>
          <w:b/>
          <w:color w:val="000000" w:themeColor="text1"/>
          <w:sz w:val="28"/>
          <w:szCs w:val="28"/>
        </w:rPr>
        <w:t>8.1.2 Tutor Académico</w:t>
      </w:r>
      <w:bookmarkEnd w:id="32"/>
    </w:p>
    <w:p w14:paraId="0557EC15" w14:textId="57B23D5C" w:rsidR="0088684F" w:rsidRPr="00A72837" w:rsidRDefault="002B486C" w:rsidP="00741D36">
      <w:pPr>
        <w:tabs>
          <w:tab w:val="left" w:pos="284"/>
        </w:tabs>
        <w:spacing w:after="0" w:line="360" w:lineRule="auto"/>
        <w:rPr>
          <w:rFonts w:ascii="Times New Roman" w:eastAsia="Times New Roman" w:hAnsi="Times New Roman" w:cs="Times New Roman"/>
          <w:bCs/>
          <w:color w:val="000000" w:themeColor="text1"/>
          <w:sz w:val="24"/>
          <w:szCs w:val="24"/>
        </w:rPr>
      </w:pPr>
      <w:r w:rsidRPr="00A72837">
        <w:rPr>
          <w:rFonts w:ascii="Times New Roman" w:eastAsia="Times New Roman" w:hAnsi="Times New Roman" w:cs="Times New Roman"/>
          <w:bCs/>
          <w:color w:val="000000" w:themeColor="text1"/>
          <w:sz w:val="24"/>
          <w:szCs w:val="24"/>
        </w:rPr>
        <w:t>Ing. Jenny</w:t>
      </w:r>
      <w:r w:rsidR="00D41120" w:rsidRPr="00A72837">
        <w:rPr>
          <w:rFonts w:ascii="Times New Roman" w:eastAsia="Times New Roman" w:hAnsi="Times New Roman" w:cs="Times New Roman"/>
          <w:bCs/>
          <w:color w:val="000000" w:themeColor="text1"/>
          <w:sz w:val="24"/>
          <w:szCs w:val="24"/>
        </w:rPr>
        <w:t xml:space="preserve"> Ruiz</w:t>
      </w:r>
      <w:r w:rsidR="00713F75" w:rsidRPr="00A72837">
        <w:rPr>
          <w:rFonts w:ascii="Times New Roman" w:eastAsia="Times New Roman" w:hAnsi="Times New Roman" w:cs="Times New Roman"/>
          <w:bCs/>
          <w:color w:val="000000" w:themeColor="text1"/>
          <w:sz w:val="24"/>
          <w:szCs w:val="24"/>
        </w:rPr>
        <w:t>: Encargada de supervisar y validar el desarrollo técnico y académico del proyecto, asegurando el cumplimiento de estándares.</w:t>
      </w:r>
    </w:p>
    <w:p w14:paraId="0045283B" w14:textId="7364B049" w:rsidR="00AC2694" w:rsidRPr="00A72837" w:rsidRDefault="00A45654" w:rsidP="00713F75">
      <w:pPr>
        <w:tabs>
          <w:tab w:val="left" w:pos="284"/>
        </w:tabs>
        <w:spacing w:after="0" w:line="360" w:lineRule="auto"/>
        <w:rPr>
          <w:rFonts w:ascii="Times New Roman" w:eastAsia="Times New Roman" w:hAnsi="Times New Roman" w:cs="Times New Roman"/>
          <w:bCs/>
          <w:color w:val="000000" w:themeColor="text1"/>
          <w:sz w:val="24"/>
          <w:szCs w:val="24"/>
        </w:rPr>
      </w:pPr>
      <w:bookmarkStart w:id="33" w:name="_mtdf2z6maa33" w:colFirst="0" w:colLast="0"/>
      <w:bookmarkStart w:id="34" w:name="_Toc46404497"/>
      <w:bookmarkEnd w:id="33"/>
      <w:r w:rsidRPr="00741D36">
        <w:rPr>
          <w:rFonts w:ascii="Arial" w:eastAsia="Times New Roman" w:hAnsi="Arial" w:cs="Arial"/>
          <w:b/>
          <w:color w:val="000000" w:themeColor="text1"/>
          <w:sz w:val="28"/>
          <w:szCs w:val="28"/>
        </w:rPr>
        <w:t>8.1.3 Estudiantes</w:t>
      </w:r>
      <w:bookmarkEnd w:id="34"/>
      <w:r w:rsidR="00AC2694">
        <w:rPr>
          <w:rFonts w:ascii="Arial" w:eastAsia="Times New Roman" w:hAnsi="Arial" w:cs="Arial"/>
          <w:b/>
          <w:color w:val="000000" w:themeColor="text1"/>
          <w:sz w:val="28"/>
          <w:szCs w:val="28"/>
        </w:rPr>
        <w:br/>
      </w:r>
      <w:r w:rsidR="00D67B31" w:rsidRPr="00A72837">
        <w:rPr>
          <w:rFonts w:ascii="Times New Roman" w:eastAsia="Times New Roman" w:hAnsi="Times New Roman" w:cs="Times New Roman"/>
          <w:color w:val="000000" w:themeColor="text1"/>
          <w:sz w:val="24"/>
          <w:szCs w:val="24"/>
        </w:rPr>
        <w:t>Julio Andrade, Julio Esteban y Anthony Caisaguano</w:t>
      </w:r>
      <w:r w:rsidR="00D67B31" w:rsidRPr="00A72837">
        <w:rPr>
          <w:rFonts w:ascii="Times New Roman" w:eastAsia="Times New Roman" w:hAnsi="Times New Roman" w:cs="Times New Roman"/>
          <w:b/>
          <w:bCs/>
          <w:color w:val="000000" w:themeColor="text1"/>
          <w:sz w:val="24"/>
          <w:szCs w:val="24"/>
        </w:rPr>
        <w:t>:</w:t>
      </w:r>
      <w:r w:rsidR="00D67B31" w:rsidRPr="00A72837">
        <w:rPr>
          <w:rFonts w:ascii="Times New Roman" w:eastAsia="Times New Roman" w:hAnsi="Times New Roman" w:cs="Times New Roman"/>
          <w:bCs/>
          <w:color w:val="000000" w:themeColor="text1"/>
          <w:sz w:val="24"/>
          <w:szCs w:val="24"/>
        </w:rPr>
        <w:t xml:space="preserve"> Estudiantes responsables del diseño, desarrollo e implementación del sistema, aplicando conocimientos en programación, diseño de interfaces y gestión de bases de datos.</w:t>
      </w:r>
    </w:p>
    <w:p w14:paraId="7AA5EEF5" w14:textId="146312E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5" w:name="_duvwstqy59f6" w:colFirst="0" w:colLast="0"/>
      <w:bookmarkStart w:id="36" w:name="_n4baebyl4yuh" w:colFirst="0" w:colLast="0"/>
      <w:bookmarkStart w:id="37" w:name="_Toc46404498"/>
      <w:bookmarkEnd w:id="35"/>
      <w:bookmarkEnd w:id="36"/>
      <w:r w:rsidRPr="00741D36">
        <w:rPr>
          <w:rFonts w:ascii="Arial" w:eastAsia="Times New Roman" w:hAnsi="Arial" w:cs="Arial"/>
          <w:b/>
          <w:color w:val="000000" w:themeColor="text1"/>
          <w:sz w:val="28"/>
          <w:szCs w:val="28"/>
        </w:rPr>
        <w:t>8.2</w:t>
      </w:r>
      <w:r>
        <w:tab/>
      </w:r>
      <w:r w:rsidRPr="00741D36">
        <w:rPr>
          <w:rFonts w:ascii="Arial" w:eastAsia="Times New Roman" w:hAnsi="Arial" w:cs="Arial"/>
          <w:b/>
          <w:color w:val="000000" w:themeColor="text1"/>
          <w:sz w:val="28"/>
          <w:szCs w:val="28"/>
        </w:rPr>
        <w:t>Tecnológica</w:t>
      </w:r>
      <w:bookmarkEnd w:id="37"/>
    </w:p>
    <w:p w14:paraId="3CDBD589" w14:textId="53B355C8"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8" w:name="_2t4wbmrzecs9" w:colFirst="0" w:colLast="0"/>
      <w:bookmarkStart w:id="39" w:name="_Toc46404499"/>
      <w:bookmarkEnd w:id="38"/>
      <w:r w:rsidRPr="00741D36">
        <w:rPr>
          <w:rFonts w:ascii="Arial" w:eastAsia="Times New Roman" w:hAnsi="Arial" w:cs="Arial"/>
          <w:b/>
          <w:color w:val="000000" w:themeColor="text1"/>
          <w:sz w:val="28"/>
          <w:szCs w:val="28"/>
        </w:rPr>
        <w:lastRenderedPageBreak/>
        <w:t xml:space="preserve">8.2.1 </w:t>
      </w:r>
      <w:bookmarkEnd w:id="39"/>
      <w:r w:rsidR="01D57E7D" w:rsidRPr="01D57E7D">
        <w:rPr>
          <w:rFonts w:ascii="Arial" w:eastAsia="Times New Roman" w:hAnsi="Arial" w:cs="Arial"/>
          <w:b/>
          <w:bCs/>
          <w:color w:val="000000" w:themeColor="text1"/>
          <w:sz w:val="28"/>
          <w:szCs w:val="28"/>
        </w:rPr>
        <w:t>Hard</w:t>
      </w:r>
      <w:r w:rsidR="009F342E">
        <w:rPr>
          <w:rFonts w:ascii="Arial" w:eastAsia="Times New Roman" w:hAnsi="Arial" w:cs="Arial"/>
          <w:b/>
          <w:bCs/>
          <w:color w:val="000000" w:themeColor="text1"/>
          <w:sz w:val="28"/>
          <w:szCs w:val="28"/>
        </w:rPr>
        <w:t>w</w:t>
      </w:r>
      <w:r w:rsidR="01D57E7D" w:rsidRPr="01D57E7D">
        <w:rPr>
          <w:rFonts w:ascii="Arial" w:eastAsia="Times New Roman" w:hAnsi="Arial" w:cs="Arial"/>
          <w:b/>
          <w:bCs/>
          <w:color w:val="000000" w:themeColor="text1"/>
          <w:sz w:val="28"/>
          <w:szCs w:val="28"/>
        </w:rPr>
        <w:t>are</w:t>
      </w:r>
      <w:r w:rsidRPr="00741D36">
        <w:rPr>
          <w:rFonts w:ascii="Arial" w:eastAsia="Times New Roman" w:hAnsi="Arial" w:cs="Arial"/>
          <w:b/>
          <w:color w:val="000000" w:themeColor="text1"/>
          <w:sz w:val="28"/>
          <w:szCs w:val="28"/>
        </w:rPr>
        <w:t xml:space="preserve"> </w:t>
      </w:r>
    </w:p>
    <w:p w14:paraId="160A0463" w14:textId="2DF49F22" w:rsidR="00A90D04" w:rsidRDefault="00A90D04" w:rsidP="00A90D04">
      <w:pPr>
        <w:spacing w:line="360" w:lineRule="auto"/>
        <w:contextualSpacing/>
        <w:rPr>
          <w:rFonts w:ascii="Times New Roman" w:eastAsia="Times New Roman" w:hAnsi="Times New Roman" w:cs="Times New Roman"/>
          <w:sz w:val="24"/>
          <w:szCs w:val="24"/>
        </w:rPr>
      </w:pPr>
      <w:r w:rsidRPr="00A90D04">
        <w:rPr>
          <w:rFonts w:ascii="Times New Roman" w:eastAsia="Times New Roman" w:hAnsi="Times New Roman" w:cs="Times New Roman"/>
          <w:b/>
          <w:bCs/>
          <w:sz w:val="24"/>
          <w:szCs w:val="24"/>
        </w:rPr>
        <w:t>Computadoras personales:</w:t>
      </w:r>
      <w:r w:rsidRPr="00A90D04">
        <w:rPr>
          <w:rFonts w:ascii="Times New Roman" w:eastAsia="Times New Roman" w:hAnsi="Times New Roman" w:cs="Times New Roman"/>
          <w:sz w:val="24"/>
          <w:szCs w:val="24"/>
        </w:rPr>
        <w:t xml:space="preserve"> </w:t>
      </w:r>
      <w:r w:rsidRPr="00A72837">
        <w:rPr>
          <w:rFonts w:ascii="Times New Roman" w:eastAsia="Times New Roman" w:hAnsi="Times New Roman" w:cs="Times New Roman"/>
          <w:sz w:val="24"/>
          <w:szCs w:val="24"/>
        </w:rPr>
        <w:t xml:space="preserve">3 portátiles de procesador </w:t>
      </w:r>
      <w:r w:rsidR="00CD7DAB" w:rsidRPr="00A72837">
        <w:rPr>
          <w:rFonts w:ascii="Times New Roman" w:eastAsia="Times New Roman" w:hAnsi="Times New Roman" w:cs="Times New Roman"/>
          <w:sz w:val="24"/>
          <w:szCs w:val="24"/>
        </w:rPr>
        <w:t xml:space="preserve">Icore 9 Gen12H, </w:t>
      </w:r>
      <w:r w:rsidR="00063134" w:rsidRPr="00A72837">
        <w:rPr>
          <w:rFonts w:ascii="Times New Roman" w:eastAsia="Times New Roman" w:hAnsi="Times New Roman" w:cs="Times New Roman"/>
          <w:sz w:val="24"/>
          <w:szCs w:val="24"/>
        </w:rPr>
        <w:t xml:space="preserve">Ryzen 5 5500 U, </w:t>
      </w:r>
    </w:p>
    <w:p w14:paraId="037A56F5" w14:textId="77777777" w:rsidR="00A72837" w:rsidRPr="00A90D04" w:rsidRDefault="00A72837" w:rsidP="00A90D04">
      <w:pPr>
        <w:spacing w:line="360" w:lineRule="auto"/>
        <w:contextualSpacing/>
        <w:rPr>
          <w:rFonts w:ascii="Times New Roman" w:eastAsia="Times New Roman" w:hAnsi="Times New Roman" w:cs="Times New Roman"/>
          <w:sz w:val="24"/>
          <w:szCs w:val="24"/>
        </w:rPr>
      </w:pPr>
    </w:p>
    <w:p w14:paraId="36F0AA01" w14:textId="47E46518" w:rsidR="00A90D04" w:rsidRDefault="00A90D04" w:rsidP="00A90D04">
      <w:pPr>
        <w:spacing w:line="360" w:lineRule="auto"/>
        <w:contextualSpacing/>
        <w:rPr>
          <w:rFonts w:ascii="Times New Roman" w:eastAsia="Times New Roman" w:hAnsi="Times New Roman" w:cs="Times New Roman"/>
          <w:sz w:val="24"/>
          <w:szCs w:val="24"/>
        </w:rPr>
      </w:pPr>
      <w:r w:rsidRPr="00A90D04">
        <w:rPr>
          <w:rFonts w:ascii="Times New Roman" w:eastAsia="Times New Roman" w:hAnsi="Times New Roman" w:cs="Times New Roman"/>
          <w:b/>
          <w:bCs/>
          <w:sz w:val="24"/>
          <w:szCs w:val="24"/>
        </w:rPr>
        <w:t>Servidor:</w:t>
      </w:r>
      <w:r w:rsidRPr="00A90D04">
        <w:rPr>
          <w:rFonts w:ascii="Times New Roman" w:eastAsia="Times New Roman" w:hAnsi="Times New Roman" w:cs="Times New Roman"/>
          <w:sz w:val="24"/>
          <w:szCs w:val="24"/>
        </w:rPr>
        <w:t xml:space="preserve"> Un servidor local o en la nube con capacidad mínima de 4 CPU virtuales, 16 GB de RAM y 500 GB de almacenamiento para pruebas y despliegue.</w:t>
      </w:r>
    </w:p>
    <w:p w14:paraId="08B92417" w14:textId="77777777" w:rsidR="00A72837" w:rsidRPr="00A90D04" w:rsidRDefault="00A72837" w:rsidP="00A90D04">
      <w:pPr>
        <w:spacing w:line="360" w:lineRule="auto"/>
        <w:contextualSpacing/>
        <w:rPr>
          <w:rFonts w:ascii="Times New Roman" w:eastAsia="Times New Roman" w:hAnsi="Times New Roman" w:cs="Times New Roman"/>
          <w:sz w:val="24"/>
          <w:szCs w:val="24"/>
        </w:rPr>
      </w:pPr>
    </w:p>
    <w:p w14:paraId="589BBAE4" w14:textId="4078E549" w:rsidR="00A45654" w:rsidRPr="00A72837" w:rsidRDefault="00A90D04" w:rsidP="00A90D04">
      <w:pPr>
        <w:spacing w:line="360" w:lineRule="auto"/>
        <w:contextualSpacing/>
        <w:rPr>
          <w:rFonts w:ascii="Times New Roman" w:eastAsia="Times New Roman" w:hAnsi="Times New Roman" w:cs="Times New Roman"/>
          <w:sz w:val="24"/>
          <w:szCs w:val="24"/>
        </w:rPr>
      </w:pPr>
      <w:r w:rsidRPr="00A72837">
        <w:rPr>
          <w:rFonts w:ascii="Times New Roman" w:eastAsia="Times New Roman" w:hAnsi="Times New Roman" w:cs="Times New Roman"/>
          <w:b/>
          <w:bCs/>
          <w:sz w:val="24"/>
          <w:szCs w:val="24"/>
        </w:rPr>
        <w:t>Otros periféricos:</w:t>
      </w:r>
      <w:r w:rsidRPr="00A72837">
        <w:rPr>
          <w:rFonts w:ascii="Times New Roman" w:eastAsia="Times New Roman" w:hAnsi="Times New Roman" w:cs="Times New Roman"/>
          <w:sz w:val="24"/>
          <w:szCs w:val="24"/>
        </w:rPr>
        <w:t xml:space="preserve"> Monitor adicional para diseño, impresora para documentación y herramientas de respaldo (discos duros externos).</w:t>
      </w:r>
    </w:p>
    <w:p w14:paraId="46DCEA9F" w14:textId="6DBD54F0" w:rsidR="00EF6C6E" w:rsidRDefault="00EF6C6E" w:rsidP="00A053FD">
      <w:pPr>
        <w:pStyle w:val="Ttulo2"/>
        <w:keepNext w:val="0"/>
        <w:keepLines w:val="0"/>
        <w:spacing w:after="80" w:line="360" w:lineRule="auto"/>
        <w:rPr>
          <w:rFonts w:eastAsia="Times New Roman"/>
          <w:b/>
          <w:sz w:val="24"/>
          <w:szCs w:val="24"/>
        </w:rPr>
      </w:pPr>
      <w:r w:rsidRPr="005F43BD">
        <w:rPr>
          <w:rFonts w:eastAsia="Times New Roman"/>
          <w:b/>
          <w:sz w:val="24"/>
          <w:szCs w:val="24"/>
        </w:rPr>
        <w:t>9.1 Conclusiones</w:t>
      </w:r>
    </w:p>
    <w:p w14:paraId="310F454E" w14:textId="758ECB6A" w:rsidR="183DB46A" w:rsidRPr="00A72837" w:rsidRDefault="6CC8908A" w:rsidP="6CC8908A">
      <w:pPr>
        <w:spacing w:after="80" w:line="360" w:lineRule="auto"/>
        <w:rPr>
          <w:rFonts w:ascii="Times New Roman" w:eastAsia="Times New Roman" w:hAnsi="Times New Roman" w:cs="Times New Roman"/>
          <w:sz w:val="24"/>
          <w:szCs w:val="24"/>
        </w:rPr>
      </w:pPr>
      <w:r w:rsidRPr="00A72837">
        <w:rPr>
          <w:rFonts w:ascii="Times New Roman" w:eastAsia="Times New Roman" w:hAnsi="Times New Roman" w:cs="Times New Roman"/>
          <w:sz w:val="24"/>
          <w:szCs w:val="24"/>
        </w:rPr>
        <w:t xml:space="preserve">El software administrativo </w:t>
      </w:r>
      <w:r w:rsidRPr="00A72837">
        <w:rPr>
          <w:rFonts w:ascii="Times New Roman" w:eastAsia="Calibri" w:hAnsi="Times New Roman" w:cs="Times New Roman"/>
          <w:sz w:val="24"/>
          <w:szCs w:val="24"/>
        </w:rPr>
        <w:t xml:space="preserve">representa una solución integral que optimiza procesos financieros, mejora la experiencia de usuarios y ayuda con el manejo administrativo de las instituciones particulares. </w:t>
      </w:r>
    </w:p>
    <w:p w14:paraId="0FD56579" w14:textId="77777777" w:rsidR="000227B1" w:rsidRPr="000227B1" w:rsidRDefault="000227B1" w:rsidP="000227B1">
      <w:pPr>
        <w:rPr>
          <w:lang w:val="es" w:eastAsia="es-EC"/>
        </w:rPr>
      </w:pPr>
    </w:p>
    <w:p w14:paraId="2421A3C4" w14:textId="5B22E213" w:rsidR="00EF6C6E" w:rsidRPr="005F43BD" w:rsidRDefault="00EF6C6E" w:rsidP="730C9EDB">
      <w:pPr>
        <w:spacing w:after="80" w:line="360" w:lineRule="auto"/>
        <w:rPr>
          <w:rFonts w:eastAsia="Times New Roman"/>
          <w:b/>
          <w:sz w:val="24"/>
          <w:szCs w:val="24"/>
        </w:rPr>
      </w:pPr>
      <w:r w:rsidRPr="005F43BD">
        <w:rPr>
          <w:rFonts w:eastAsia="Times New Roman"/>
          <w:b/>
          <w:sz w:val="24"/>
          <w:szCs w:val="24"/>
        </w:rPr>
        <w:t>9.2 Recomenda</w:t>
      </w:r>
      <w:r w:rsidR="00BA59E8" w:rsidRPr="005F43BD">
        <w:rPr>
          <w:rFonts w:eastAsia="Times New Roman"/>
          <w:b/>
          <w:sz w:val="24"/>
          <w:szCs w:val="24"/>
        </w:rPr>
        <w:t>ciones</w:t>
      </w:r>
    </w:p>
    <w:p w14:paraId="7296EB05" w14:textId="429C1C96" w:rsidR="00EF6C6E" w:rsidRPr="00A72837" w:rsidRDefault="00EF6C6E" w:rsidP="00A053FD">
      <w:pPr>
        <w:spacing w:line="360" w:lineRule="auto"/>
        <w:contextualSpacing/>
        <w:rPr>
          <w:rFonts w:ascii="Times New Roman" w:hAnsi="Times New Roman" w:cs="Times New Roman"/>
          <w:sz w:val="24"/>
          <w:szCs w:val="24"/>
        </w:rPr>
      </w:pPr>
      <w:r w:rsidRPr="00A72837">
        <w:rPr>
          <w:rFonts w:ascii="Times New Roman" w:hAnsi="Times New Roman" w:cs="Times New Roman"/>
          <w:sz w:val="24"/>
          <w:szCs w:val="24"/>
        </w:rPr>
        <w:t>Este es uno de los capítulos fundamentales del documento. En él se trata en primer lugar de hacer una recapitulación del trabajo y</w:t>
      </w:r>
      <w:r w:rsidR="00BA59E8" w:rsidRPr="00A72837">
        <w:rPr>
          <w:rFonts w:ascii="Times New Roman" w:hAnsi="Times New Roman" w:cs="Times New Roman"/>
          <w:sz w:val="24"/>
          <w:szCs w:val="24"/>
        </w:rPr>
        <w:t xml:space="preserve"> un juicio crítico del </w:t>
      </w:r>
      <w:r w:rsidR="00F8413E" w:rsidRPr="00A72837">
        <w:rPr>
          <w:rFonts w:ascii="Times New Roman" w:hAnsi="Times New Roman" w:cs="Times New Roman"/>
          <w:sz w:val="24"/>
          <w:szCs w:val="24"/>
        </w:rPr>
        <w:t>mismo, tome</w:t>
      </w:r>
      <w:r w:rsidR="00BA59E8" w:rsidRPr="00A72837">
        <w:rPr>
          <w:rFonts w:ascii="Times New Roman" w:hAnsi="Times New Roman" w:cs="Times New Roman"/>
          <w:sz w:val="24"/>
          <w:szCs w:val="24"/>
        </w:rPr>
        <w:t xml:space="preserve"> en cuenta el cumplimiento de los </w:t>
      </w:r>
      <w:r w:rsidR="000227B1" w:rsidRPr="00A72837">
        <w:rPr>
          <w:rFonts w:ascii="Times New Roman" w:hAnsi="Times New Roman" w:cs="Times New Roman"/>
          <w:sz w:val="24"/>
          <w:szCs w:val="24"/>
        </w:rPr>
        <w:t>objetivos mencionados</w:t>
      </w:r>
      <w:r w:rsidR="00BA59E8" w:rsidRPr="00A72837">
        <w:rPr>
          <w:rFonts w:ascii="Times New Roman" w:hAnsi="Times New Roman" w:cs="Times New Roman"/>
          <w:sz w:val="24"/>
          <w:szCs w:val="24"/>
        </w:rPr>
        <w:t xml:space="preserve"> anteriormente.</w:t>
      </w:r>
    </w:p>
    <w:p w14:paraId="39944D0D" w14:textId="3FE3BDB0" w:rsidR="00136989" w:rsidRPr="00741D36" w:rsidRDefault="00136989" w:rsidP="00A053FD">
      <w:pPr>
        <w:spacing w:line="360" w:lineRule="auto"/>
        <w:contextualSpacing/>
        <w:rPr>
          <w:rFonts w:ascii="Arial" w:eastAsia="Times New Roman" w:hAnsi="Arial" w:cs="Arial"/>
          <w:sz w:val="24"/>
          <w:szCs w:val="24"/>
        </w:rPr>
        <w:sectPr w:rsidR="00136989" w:rsidRPr="00741D36" w:rsidSect="00A907D0">
          <w:pgSz w:w="11909" w:h="16834"/>
          <w:pgMar w:top="1440" w:right="1440" w:bottom="1440" w:left="1440" w:header="0" w:footer="720" w:gutter="0"/>
          <w:pgNumType w:start="3"/>
          <w:cols w:space="720"/>
        </w:sectPr>
      </w:pPr>
    </w:p>
    <w:p w14:paraId="095CC411" w14:textId="68A7684E" w:rsidR="00A45654" w:rsidRPr="00A053FD" w:rsidRDefault="00816730" w:rsidP="00A053FD">
      <w:pPr>
        <w:numPr>
          <w:ilvl w:val="0"/>
          <w:numId w:val="31"/>
        </w:numPr>
        <w:spacing w:after="200" w:line="276" w:lineRule="auto"/>
        <w:ind w:left="0" w:firstLine="0"/>
        <w:rPr>
          <w:rFonts w:ascii="Arial" w:hAnsi="Arial" w:cs="Arial"/>
          <w:b/>
          <w:color w:val="0070C0"/>
          <w:sz w:val="36"/>
          <w:szCs w:val="36"/>
        </w:rPr>
      </w:pPr>
      <w:bookmarkStart w:id="40" w:name="_tzpqcbm0cjau" w:colFirst="0" w:colLast="0"/>
      <w:bookmarkStart w:id="41" w:name="_Toc46404501"/>
      <w:bookmarkEnd w:id="40"/>
      <w:r w:rsidRPr="00A053FD">
        <w:rPr>
          <w:rFonts w:ascii="Arial" w:hAnsi="Arial" w:cs="Arial"/>
          <w:b/>
          <w:color w:val="0070C0"/>
          <w:sz w:val="36"/>
          <w:szCs w:val="36"/>
        </w:rPr>
        <w:lastRenderedPageBreak/>
        <w:t xml:space="preserve">Planificación para el </w:t>
      </w:r>
      <w:r w:rsidR="00A45654" w:rsidRPr="00A053FD">
        <w:rPr>
          <w:rFonts w:ascii="Arial" w:hAnsi="Arial" w:cs="Arial"/>
          <w:b/>
          <w:color w:val="0070C0"/>
          <w:sz w:val="36"/>
          <w:szCs w:val="36"/>
        </w:rPr>
        <w:t>Cronograma:</w:t>
      </w:r>
      <w:bookmarkEnd w:id="41"/>
      <w:r>
        <w:br/>
      </w:r>
    </w:p>
    <w:tbl>
      <w:tblPr>
        <w:tblStyle w:val="Tablaconcuadrcula"/>
        <w:tblW w:w="8490" w:type="dxa"/>
        <w:tblLayout w:type="fixed"/>
        <w:tblLook w:val="06A0" w:firstRow="1" w:lastRow="0" w:firstColumn="1" w:lastColumn="0" w:noHBand="1" w:noVBand="1"/>
      </w:tblPr>
      <w:tblGrid>
        <w:gridCol w:w="3075"/>
        <w:gridCol w:w="5415"/>
      </w:tblGrid>
      <w:tr w:rsidR="01FE1DBC" w14:paraId="682782AB" w14:textId="77777777" w:rsidTr="0658239C">
        <w:trPr>
          <w:trHeight w:val="300"/>
        </w:trPr>
        <w:tc>
          <w:tcPr>
            <w:tcW w:w="3075" w:type="dxa"/>
          </w:tcPr>
          <w:p w14:paraId="35898020" w14:textId="44D149D8" w:rsidR="01FE1DBC" w:rsidRDefault="0658239C" w:rsidP="01FE1DBC">
            <w:r w:rsidRPr="0658239C">
              <w:rPr>
                <w:rFonts w:ascii="Calibri" w:eastAsia="Calibri" w:hAnsi="Calibri" w:cs="Calibri"/>
              </w:rPr>
              <w:t>Mes 1: Planificación y análisis</w:t>
            </w:r>
          </w:p>
        </w:tc>
        <w:tc>
          <w:tcPr>
            <w:tcW w:w="5415" w:type="dxa"/>
          </w:tcPr>
          <w:p w14:paraId="340E31CC" w14:textId="4BA6576F" w:rsidR="01FE1DBC" w:rsidRDefault="01FE1DBC" w:rsidP="01FE1DBC"/>
        </w:tc>
      </w:tr>
      <w:tr w:rsidR="01FE1DBC" w14:paraId="7492F4E4" w14:textId="77777777" w:rsidTr="0658239C">
        <w:trPr>
          <w:trHeight w:val="300"/>
        </w:trPr>
        <w:tc>
          <w:tcPr>
            <w:tcW w:w="3075" w:type="dxa"/>
          </w:tcPr>
          <w:p w14:paraId="4AF6E176" w14:textId="684561D8" w:rsidR="01FE1DBC" w:rsidRDefault="0658239C" w:rsidP="01FE1DBC">
            <w:r>
              <w:t>Semana 1</w:t>
            </w:r>
          </w:p>
        </w:tc>
        <w:tc>
          <w:tcPr>
            <w:tcW w:w="5415" w:type="dxa"/>
          </w:tcPr>
          <w:p w14:paraId="47E06C6F" w14:textId="51D434D9" w:rsidR="01FE1DBC" w:rsidRDefault="00A110B6" w:rsidP="01FE1DBC">
            <w:r>
              <w:t>Análisis</w:t>
            </w:r>
            <w:r w:rsidR="00B35B4F">
              <w:t xml:space="preserve"> de necesidades y requisitos</w:t>
            </w:r>
          </w:p>
        </w:tc>
      </w:tr>
      <w:tr w:rsidR="01FE1DBC" w14:paraId="40B5B0B8" w14:textId="77777777" w:rsidTr="0658239C">
        <w:trPr>
          <w:trHeight w:val="300"/>
        </w:trPr>
        <w:tc>
          <w:tcPr>
            <w:tcW w:w="3075" w:type="dxa"/>
          </w:tcPr>
          <w:p w14:paraId="16165D36" w14:textId="614BDC88" w:rsidR="01FE1DBC" w:rsidRDefault="00B35B4F" w:rsidP="01FE1DBC">
            <w:r>
              <w:t>Semana 2</w:t>
            </w:r>
          </w:p>
        </w:tc>
        <w:tc>
          <w:tcPr>
            <w:tcW w:w="5415" w:type="dxa"/>
          </w:tcPr>
          <w:p w14:paraId="226A4EE7" w14:textId="40417FFC" w:rsidR="01FE1DBC" w:rsidRDefault="00B35B4F" w:rsidP="01FE1DBC">
            <w:r>
              <w:t>Diseño del prototipo</w:t>
            </w:r>
          </w:p>
        </w:tc>
      </w:tr>
      <w:tr w:rsidR="01FE1DBC" w14:paraId="6602FFA4" w14:textId="77777777" w:rsidTr="0658239C">
        <w:trPr>
          <w:trHeight w:val="300"/>
        </w:trPr>
        <w:tc>
          <w:tcPr>
            <w:tcW w:w="3075" w:type="dxa"/>
          </w:tcPr>
          <w:p w14:paraId="278D1828" w14:textId="3D9435F8" w:rsidR="01FE1DBC" w:rsidRDefault="00B35B4F" w:rsidP="01FE1DBC">
            <w:r>
              <w:t>Semana 3</w:t>
            </w:r>
          </w:p>
        </w:tc>
        <w:tc>
          <w:tcPr>
            <w:tcW w:w="5415" w:type="dxa"/>
          </w:tcPr>
          <w:p w14:paraId="082DBF1C" w14:textId="423F933C" w:rsidR="01FE1DBC" w:rsidRDefault="00A110B6" w:rsidP="01FE1DBC">
            <w:r>
              <w:t>Desarrollo de la interfaz grafica</w:t>
            </w:r>
          </w:p>
        </w:tc>
      </w:tr>
      <w:tr w:rsidR="01FE1DBC" w14:paraId="1AD23D79" w14:textId="77777777" w:rsidTr="0658239C">
        <w:trPr>
          <w:trHeight w:val="300"/>
        </w:trPr>
        <w:tc>
          <w:tcPr>
            <w:tcW w:w="3075" w:type="dxa"/>
          </w:tcPr>
          <w:p w14:paraId="1D378665" w14:textId="5623EE73" w:rsidR="01FE1DBC" w:rsidRDefault="00B35B4F" w:rsidP="01FE1DBC">
            <w:r>
              <w:t>Semana 4</w:t>
            </w:r>
          </w:p>
        </w:tc>
        <w:tc>
          <w:tcPr>
            <w:tcW w:w="5415" w:type="dxa"/>
          </w:tcPr>
          <w:p w14:paraId="41CD43AA" w14:textId="609B9BCA" w:rsidR="01FE1DBC" w:rsidRDefault="00F20700" w:rsidP="01FE1DBC">
            <w:r>
              <w:t>Implementación</w:t>
            </w:r>
            <w:r w:rsidR="00067E80">
              <w:t xml:space="preserve"> de funcionalidades principales</w:t>
            </w:r>
          </w:p>
        </w:tc>
      </w:tr>
      <w:tr w:rsidR="01FE1DBC" w14:paraId="55953752" w14:textId="77777777" w:rsidTr="0658239C">
        <w:trPr>
          <w:trHeight w:val="300"/>
        </w:trPr>
        <w:tc>
          <w:tcPr>
            <w:tcW w:w="3075" w:type="dxa"/>
          </w:tcPr>
          <w:p w14:paraId="24D25046" w14:textId="625CE285" w:rsidR="01FE1DBC" w:rsidRDefault="00B35B4F" w:rsidP="01FE1DBC">
            <w:r>
              <w:t>Semana 5</w:t>
            </w:r>
          </w:p>
        </w:tc>
        <w:tc>
          <w:tcPr>
            <w:tcW w:w="5415" w:type="dxa"/>
          </w:tcPr>
          <w:p w14:paraId="3EDFE774" w14:textId="70D4392C" w:rsidR="01FE1DBC" w:rsidRDefault="00F20700" w:rsidP="01FE1DBC">
            <w:r>
              <w:t>Integración de base de datos</w:t>
            </w:r>
          </w:p>
        </w:tc>
      </w:tr>
      <w:tr w:rsidR="01FE1DBC" w14:paraId="015B069D" w14:textId="77777777" w:rsidTr="0658239C">
        <w:trPr>
          <w:trHeight w:val="300"/>
        </w:trPr>
        <w:tc>
          <w:tcPr>
            <w:tcW w:w="3075" w:type="dxa"/>
          </w:tcPr>
          <w:p w14:paraId="66B9F9F9" w14:textId="4D0DF435" w:rsidR="01FE1DBC" w:rsidRDefault="00B35B4F" w:rsidP="01FE1DBC">
            <w:r>
              <w:t>Semana 6</w:t>
            </w:r>
          </w:p>
        </w:tc>
        <w:tc>
          <w:tcPr>
            <w:tcW w:w="5415" w:type="dxa"/>
          </w:tcPr>
          <w:p w14:paraId="7080B451" w14:textId="0B8BA1E3" w:rsidR="01FE1DBC" w:rsidRDefault="00F20700" w:rsidP="01FE1DBC">
            <w:r>
              <w:t>Pruebas del Sistema</w:t>
            </w:r>
          </w:p>
        </w:tc>
      </w:tr>
      <w:tr w:rsidR="01FE1DBC" w14:paraId="24C651E0" w14:textId="77777777" w:rsidTr="0658239C">
        <w:trPr>
          <w:trHeight w:val="300"/>
        </w:trPr>
        <w:tc>
          <w:tcPr>
            <w:tcW w:w="3075" w:type="dxa"/>
          </w:tcPr>
          <w:p w14:paraId="181FDF1D" w14:textId="75B3CD73" w:rsidR="01FE1DBC" w:rsidRDefault="00B35B4F" w:rsidP="01FE1DBC">
            <w:r>
              <w:t>Semana 7</w:t>
            </w:r>
          </w:p>
        </w:tc>
        <w:tc>
          <w:tcPr>
            <w:tcW w:w="5415" w:type="dxa"/>
          </w:tcPr>
          <w:p w14:paraId="3C923AA8" w14:textId="7D66A658" w:rsidR="01FE1DBC" w:rsidRDefault="00F20700" w:rsidP="01FE1DBC">
            <w:r>
              <w:t>Optimización y ajustes</w:t>
            </w:r>
          </w:p>
        </w:tc>
      </w:tr>
      <w:tr w:rsidR="00F20700" w14:paraId="37EDD21B" w14:textId="77777777" w:rsidTr="0658239C">
        <w:trPr>
          <w:trHeight w:val="300"/>
        </w:trPr>
        <w:tc>
          <w:tcPr>
            <w:tcW w:w="3075" w:type="dxa"/>
          </w:tcPr>
          <w:p w14:paraId="22EC1359" w14:textId="1B905420" w:rsidR="00F20700" w:rsidRDefault="00F20700" w:rsidP="01FE1DBC">
            <w:r>
              <w:t>Semana 8</w:t>
            </w:r>
          </w:p>
        </w:tc>
        <w:tc>
          <w:tcPr>
            <w:tcW w:w="5415" w:type="dxa"/>
          </w:tcPr>
          <w:p w14:paraId="55AF0F61" w14:textId="22E5B9E0" w:rsidR="00F20700" w:rsidRDefault="00F20700" w:rsidP="01FE1DBC">
            <w:r>
              <w:t>Capacitación y entrega final</w:t>
            </w:r>
          </w:p>
        </w:tc>
      </w:tr>
    </w:tbl>
    <w:p w14:paraId="46DA7992" w14:textId="70266C86" w:rsidR="00816730" w:rsidRPr="00741D36" w:rsidRDefault="00816730" w:rsidP="00A053FD">
      <w:pPr>
        <w:rPr>
          <w:ins w:id="42" w:author="Microsoft Word" w:date="2024-11-17T17:58:00Z" w16du:dateUtc="2024-11-17T22:58:00Z"/>
        </w:rPr>
      </w:pPr>
    </w:p>
    <w:p w14:paraId="4676B51F"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43" w:name="_julsk27nisuw" w:colFirst="0" w:colLast="0"/>
      <w:bookmarkStart w:id="44" w:name="_Toc513527982"/>
      <w:bookmarkStart w:id="45" w:name="_Toc514052966"/>
      <w:bookmarkStart w:id="46" w:name="_Toc46404502"/>
      <w:bookmarkEnd w:id="43"/>
      <w:r w:rsidRPr="00A053FD">
        <w:rPr>
          <w:rFonts w:ascii="Arial" w:hAnsi="Arial" w:cs="Arial"/>
          <w:b/>
          <w:color w:val="0070C0"/>
          <w:sz w:val="36"/>
          <w:szCs w:val="36"/>
        </w:rPr>
        <w:t>Bibliografía</w:t>
      </w:r>
      <w:bookmarkEnd w:id="44"/>
      <w:bookmarkEnd w:id="45"/>
      <w:bookmarkEnd w:id="46"/>
    </w:p>
    <w:p w14:paraId="530F535B" w14:textId="77777777" w:rsidR="00BA59E8" w:rsidRPr="00741D36" w:rsidRDefault="00BA59E8" w:rsidP="00A053FD">
      <w:pPr>
        <w:rPr>
          <w:rFonts w:ascii="Arial" w:hAnsi="Arial" w:cs="Arial"/>
          <w:sz w:val="24"/>
          <w:szCs w:val="24"/>
        </w:rPr>
      </w:pPr>
      <w:r w:rsidRPr="00741D36">
        <w:rPr>
          <w:rFonts w:ascii="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741D36">
        <w:rPr>
          <w:rFonts w:ascii="Arial" w:hAnsi="Arial" w:cs="Arial"/>
          <w:sz w:val="24"/>
          <w:szCs w:val="24"/>
        </w:rPr>
        <w:t>Scholar</w:t>
      </w:r>
      <w:proofErr w:type="spellEnd"/>
      <w:r w:rsidRPr="00741D36">
        <w:rPr>
          <w:rFonts w:ascii="Arial" w:hAnsi="Arial" w:cs="Arial"/>
          <w:sz w:val="24"/>
          <w:szCs w:val="24"/>
        </w:rPr>
        <w:t xml:space="preserve">, especializado en publicaciones científicas, la biblioteca virtual de </w:t>
      </w:r>
      <w:r w:rsidR="00F31AEB" w:rsidRPr="00741D36">
        <w:rPr>
          <w:rFonts w:ascii="Arial" w:hAnsi="Arial" w:cs="Arial"/>
          <w:sz w:val="24"/>
          <w:szCs w:val="24"/>
        </w:rPr>
        <w:t>ESPE</w:t>
      </w:r>
      <w:r w:rsidRPr="00741D36">
        <w:rPr>
          <w:rFonts w:ascii="Arial" w:hAnsi="Arial" w:cs="Arial"/>
          <w:sz w:val="24"/>
          <w:szCs w:val="24"/>
        </w:rPr>
        <w:t>. Para manejar la bibliografía puede utilizar el gestor interno de Word, una h</w:t>
      </w:r>
      <w:r w:rsidR="00F31AEB" w:rsidRPr="00741D36">
        <w:rPr>
          <w:rFonts w:ascii="Arial" w:hAnsi="Arial" w:cs="Arial"/>
          <w:sz w:val="24"/>
          <w:szCs w:val="24"/>
        </w:rPr>
        <w:t xml:space="preserve">erramienta externa como Zotero </w:t>
      </w:r>
      <w:r w:rsidRPr="00741D36">
        <w:rPr>
          <w:rFonts w:ascii="Arial" w:hAnsi="Arial" w:cs="Arial"/>
          <w:sz w:val="24"/>
          <w:szCs w:val="24"/>
        </w:rPr>
        <w:t>,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0DFDB5E2" w14:textId="77777777" w:rsidR="00BA59E8" w:rsidRPr="00741D36" w:rsidRDefault="00BA59E8" w:rsidP="00A053FD">
      <w:pPr>
        <w:rPr>
          <w:rFonts w:ascii="Arial" w:hAnsi="Arial" w:cs="Arial"/>
          <w:sz w:val="24"/>
          <w:szCs w:val="24"/>
        </w:rPr>
      </w:pPr>
      <w:r w:rsidRPr="00741D36">
        <w:rPr>
          <w:rFonts w:ascii="Arial" w:hAnsi="Arial" w:cs="Arial"/>
          <w:sz w:val="24"/>
          <w:szCs w:val="24"/>
        </w:rPr>
        <w:t xml:space="preserve">  Buscador Google </w:t>
      </w:r>
      <w:proofErr w:type="spellStart"/>
      <w:r w:rsidRPr="00741D36">
        <w:rPr>
          <w:rFonts w:ascii="Arial" w:hAnsi="Arial" w:cs="Arial"/>
          <w:sz w:val="24"/>
          <w:szCs w:val="24"/>
        </w:rPr>
        <w:t>Scholar</w:t>
      </w:r>
      <w:proofErr w:type="spellEnd"/>
      <w:r w:rsidRPr="00741D36">
        <w:rPr>
          <w:rFonts w:ascii="Arial" w:hAnsi="Arial" w:cs="Arial"/>
          <w:sz w:val="24"/>
          <w:szCs w:val="24"/>
        </w:rPr>
        <w:t>: https://scholar.google.com</w:t>
      </w:r>
    </w:p>
    <w:p w14:paraId="59376130" w14:textId="77777777" w:rsidR="00BA59E8" w:rsidRPr="00741D36" w:rsidRDefault="00BA59E8" w:rsidP="00A053FD">
      <w:pPr>
        <w:rPr>
          <w:rFonts w:ascii="Arial" w:hAnsi="Arial" w:cs="Arial"/>
          <w:sz w:val="24"/>
          <w:szCs w:val="24"/>
        </w:rPr>
      </w:pPr>
      <w:r w:rsidRPr="00741D36">
        <w:rPr>
          <w:rFonts w:ascii="Arial" w:hAnsi="Arial" w:cs="Arial"/>
          <w:sz w:val="24"/>
          <w:szCs w:val="24"/>
        </w:rPr>
        <w:t xml:space="preserve">  Página principal de la herramienta de gestión bibliográfica Zotero: https://www.zotero.org/</w:t>
      </w:r>
    </w:p>
    <w:p w14:paraId="3C985038" w14:textId="77777777" w:rsidR="00BA59E8" w:rsidRPr="00741D36" w:rsidRDefault="00BA59E8" w:rsidP="00A053FD">
      <w:pPr>
        <w:rPr>
          <w:rFonts w:ascii="Arial" w:hAnsi="Arial" w:cs="Arial"/>
          <w:sz w:val="24"/>
          <w:szCs w:val="24"/>
        </w:rPr>
      </w:pPr>
      <w:r w:rsidRPr="00741D36">
        <w:rPr>
          <w:rFonts w:ascii="Arial" w:hAnsi="Arial" w:cs="Arial"/>
          <w:sz w:val="24"/>
          <w:szCs w:val="24"/>
        </w:rPr>
        <w:t xml:space="preserve">  Una página interesante que recoge la normativa APA y presenta ejemplos para los diferentes tipos de documento es esta: http://normasapa.com/</w:t>
      </w:r>
    </w:p>
    <w:p w14:paraId="41BC527B" w14:textId="25020257" w:rsidR="009702E1" w:rsidRPr="00B73E10" w:rsidRDefault="001610DD" w:rsidP="00B73E10">
      <w:pPr>
        <w:rPr>
          <w:rFonts w:ascii="Arial" w:hAnsi="Arial" w:cs="Arial"/>
          <w:sz w:val="24"/>
          <w:szCs w:val="24"/>
        </w:rPr>
        <w:sectPr w:rsidR="009702E1" w:rsidRPr="00B73E10" w:rsidSect="00D46D52">
          <w:footerReference w:type="default" r:id="rId8"/>
          <w:pgSz w:w="11906" w:h="16838"/>
          <w:pgMar w:top="1417" w:right="1701" w:bottom="1417" w:left="1701" w:header="708" w:footer="708" w:gutter="0"/>
          <w:cols w:space="708"/>
          <w:docGrid w:linePitch="360"/>
        </w:sectPr>
      </w:pPr>
      <w:r w:rsidRPr="005F43BD">
        <w:rPr>
          <w:rFonts w:ascii="Arial" w:hAnsi="Arial" w:cs="Arial"/>
          <w:sz w:val="24"/>
          <w:szCs w:val="24"/>
        </w:rPr>
        <w:t>•</w:t>
      </w:r>
      <w:r w:rsidRPr="005F43BD">
        <w:rPr>
          <w:rFonts w:ascii="Arial" w:hAnsi="Arial" w:cs="Arial"/>
          <w:sz w:val="24"/>
          <w:szCs w:val="24"/>
        </w:rPr>
        <w:tab/>
      </w:r>
      <w:proofErr w:type="spellStart"/>
      <w:r w:rsidRPr="005F43BD">
        <w:rPr>
          <w:rFonts w:ascii="Arial" w:hAnsi="Arial" w:cs="Arial"/>
          <w:sz w:val="24"/>
          <w:szCs w:val="24"/>
        </w:rPr>
        <w:t>AcademiaAndroid</w:t>
      </w:r>
      <w:proofErr w:type="spellEnd"/>
      <w:r w:rsidRPr="005F43BD">
        <w:rPr>
          <w:rFonts w:ascii="Arial" w:hAnsi="Arial" w:cs="Arial"/>
          <w:sz w:val="24"/>
          <w:szCs w:val="24"/>
        </w:rPr>
        <w:t xml:space="preserve">. (2015, enero 8). </w:t>
      </w:r>
      <w:proofErr w:type="spellStart"/>
      <w:r w:rsidRPr="005F43BD">
        <w:rPr>
          <w:rFonts w:ascii="Arial" w:hAnsi="Arial" w:cs="Arial"/>
          <w:sz w:val="24"/>
          <w:szCs w:val="24"/>
        </w:rPr>
        <w:t>academiaAndroid</w:t>
      </w:r>
      <w:proofErr w:type="spellEnd"/>
      <w:r w:rsidRPr="005F43BD">
        <w:rPr>
          <w:rFonts w:ascii="Arial" w:hAnsi="Arial" w:cs="Arial"/>
          <w:sz w:val="24"/>
          <w:szCs w:val="24"/>
        </w:rPr>
        <w:t xml:space="preserve">. </w:t>
      </w:r>
      <w:proofErr w:type="spellStart"/>
      <w:r w:rsidRPr="005F43BD">
        <w:rPr>
          <w:rFonts w:ascii="Arial" w:hAnsi="Arial" w:cs="Arial"/>
          <w:sz w:val="24"/>
          <w:szCs w:val="24"/>
        </w:rPr>
        <w:t>From</w:t>
      </w:r>
      <w:proofErr w:type="spellEnd"/>
      <w:r w:rsidRPr="005F43BD">
        <w:rPr>
          <w:rFonts w:ascii="Arial" w:hAnsi="Arial" w:cs="Arial"/>
          <w:sz w:val="24"/>
          <w:szCs w:val="24"/>
        </w:rPr>
        <w:t xml:space="preserve"> https://academiaandroid.com/android-studio-v1-caracteristicas-comparativa-eclipse/</w:t>
      </w:r>
    </w:p>
    <w:p w14:paraId="6D04B6D1" w14:textId="0FDBCA87" w:rsidR="009702E1" w:rsidRPr="00EF4157" w:rsidRDefault="009702E1" w:rsidP="00EF4157">
      <w:pPr>
        <w:pBdr>
          <w:top w:val="nil"/>
          <w:left w:val="nil"/>
          <w:bottom w:val="nil"/>
          <w:right w:val="nil"/>
          <w:between w:val="nil"/>
        </w:pBdr>
        <w:spacing w:after="0"/>
        <w:rPr>
          <w:rFonts w:ascii="Arial" w:eastAsia="Georgia" w:hAnsi="Arial" w:cs="Arial"/>
          <w:b/>
          <w:color w:val="000000"/>
          <w:sz w:val="24"/>
          <w:szCs w:val="24"/>
        </w:rPr>
      </w:pPr>
      <w:r w:rsidRPr="00A053FD">
        <w:rPr>
          <w:rFonts w:ascii="Arial" w:hAnsi="Arial" w:cs="Arial"/>
          <w:b/>
          <w:color w:val="0070C0"/>
          <w:sz w:val="36"/>
          <w:szCs w:val="36"/>
        </w:rPr>
        <w:lastRenderedPageBreak/>
        <w:t xml:space="preserve">Anexos. </w:t>
      </w:r>
    </w:p>
    <w:p w14:paraId="3F1B70A1" w14:textId="7DF54E1E" w:rsidR="000E1FE6" w:rsidRDefault="00EF4157" w:rsidP="00A053FD">
      <w:pPr>
        <w:spacing w:after="200" w:line="276" w:lineRule="auto"/>
        <w:rPr>
          <w:rFonts w:ascii="Arial" w:hAnsi="Arial" w:cs="Arial"/>
          <w:b/>
          <w:color w:val="0070C0"/>
          <w:sz w:val="36"/>
          <w:szCs w:val="36"/>
        </w:rPr>
      </w:pPr>
      <w:r>
        <w:rPr>
          <w:noProof/>
        </w:rPr>
        <w:drawing>
          <wp:anchor distT="0" distB="0" distL="114300" distR="114300" simplePos="0" relativeHeight="251662336" behindDoc="0" locked="0" layoutInCell="1" allowOverlap="1" wp14:anchorId="356B68C6" wp14:editId="72A8DB6B">
            <wp:simplePos x="0" y="0"/>
            <wp:positionH relativeFrom="column">
              <wp:posOffset>-137795</wp:posOffset>
            </wp:positionH>
            <wp:positionV relativeFrom="paragraph">
              <wp:posOffset>293370</wp:posOffset>
            </wp:positionV>
            <wp:extent cx="4293235" cy="3686175"/>
            <wp:effectExtent l="0" t="0" r="0" b="9525"/>
            <wp:wrapTopAndBottom/>
            <wp:docPr id="60731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17909" name=""/>
                    <pic:cNvPicPr/>
                  </pic:nvPicPr>
                  <pic:blipFill>
                    <a:blip r:embed="rId9"/>
                    <a:stretch>
                      <a:fillRect/>
                    </a:stretch>
                  </pic:blipFill>
                  <pic:spPr>
                    <a:xfrm>
                      <a:off x="0" y="0"/>
                      <a:ext cx="4293235" cy="3686175"/>
                    </a:xfrm>
                    <a:prstGeom prst="rect">
                      <a:avLst/>
                    </a:prstGeom>
                  </pic:spPr>
                </pic:pic>
              </a:graphicData>
            </a:graphic>
            <wp14:sizeRelH relativeFrom="margin">
              <wp14:pctWidth>0</wp14:pctWidth>
            </wp14:sizeRelH>
            <wp14:sizeRelV relativeFrom="margin">
              <wp14:pctHeight>0</wp14:pctHeight>
            </wp14:sizeRelV>
          </wp:anchor>
        </w:drawing>
      </w:r>
    </w:p>
    <w:p w14:paraId="30C1439C" w14:textId="66F505B9" w:rsidR="000E1FE6" w:rsidRPr="00A053FD" w:rsidRDefault="000E1FE6" w:rsidP="00A053FD">
      <w:pPr>
        <w:spacing w:after="200" w:line="276" w:lineRule="auto"/>
        <w:rPr>
          <w:rFonts w:ascii="Arial" w:hAnsi="Arial" w:cs="Arial"/>
          <w:b/>
          <w:color w:val="0070C0"/>
          <w:sz w:val="36"/>
          <w:szCs w:val="36"/>
        </w:rPr>
      </w:pPr>
    </w:p>
    <w:p w14:paraId="47E61A0C" w14:textId="77777777" w:rsidR="00EF4157" w:rsidRDefault="00EF4157" w:rsidP="00A053FD">
      <w:pPr>
        <w:spacing w:after="200" w:line="276" w:lineRule="auto"/>
        <w:rPr>
          <w:rFonts w:ascii="Arial" w:hAnsi="Arial" w:cs="Arial"/>
          <w:b/>
          <w:color w:val="0070C0"/>
          <w:sz w:val="36"/>
          <w:szCs w:val="36"/>
        </w:rPr>
      </w:pPr>
    </w:p>
    <w:p w14:paraId="68E6578D" w14:textId="3D3F7E89" w:rsidR="009702E1" w:rsidRPr="00A053FD" w:rsidRDefault="009702E1"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lastRenderedPageBreak/>
        <w:t xml:space="preserve">Anexo I. </w:t>
      </w:r>
      <w:r w:rsidR="00F31AEB" w:rsidRPr="00A053FD">
        <w:rPr>
          <w:rFonts w:ascii="Arial" w:hAnsi="Arial" w:cs="Arial"/>
          <w:b/>
          <w:color w:val="0070C0"/>
          <w:sz w:val="36"/>
          <w:szCs w:val="36"/>
        </w:rPr>
        <w:t>Crono</w:t>
      </w:r>
    </w:p>
    <w:p w14:paraId="67B99E27" w14:textId="32F0651A" w:rsidR="00A053FD" w:rsidRP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w:t>
      </w:r>
      <w:r w:rsidRPr="00A053FD">
        <w:rPr>
          <w:rFonts w:ascii="Arial" w:hAnsi="Arial" w:cs="Arial"/>
          <w:b/>
          <w:color w:val="0070C0"/>
          <w:sz w:val="36"/>
          <w:szCs w:val="36"/>
        </w:rPr>
        <w:t>I. Crono</w:t>
      </w:r>
      <w:r>
        <w:rPr>
          <w:rFonts w:ascii="Arial" w:hAnsi="Arial" w:cs="Arial"/>
          <w:b/>
          <w:color w:val="0070C0"/>
          <w:sz w:val="36"/>
          <w:szCs w:val="36"/>
        </w:rPr>
        <w:t xml:space="preserve"> </w:t>
      </w:r>
      <w:r w:rsidRPr="00A053FD">
        <w:rPr>
          <w:rFonts w:ascii="Arial" w:hAnsi="Arial" w:cs="Arial"/>
          <w:b/>
          <w:color w:val="0070C0"/>
          <w:sz w:val="36"/>
          <w:szCs w:val="36"/>
        </w:rPr>
        <w:t>Matriz de identificación de requisitos</w:t>
      </w:r>
    </w:p>
    <w:p w14:paraId="56F52784" w14:textId="5DD236CC" w:rsid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II</w:t>
      </w:r>
      <w:r w:rsidRPr="00A053FD">
        <w:rPr>
          <w:rFonts w:ascii="Arial" w:hAnsi="Arial" w:cs="Arial"/>
          <w:b/>
          <w:color w:val="0070C0"/>
          <w:sz w:val="36"/>
          <w:szCs w:val="36"/>
        </w:rPr>
        <w:t xml:space="preserve">I. </w:t>
      </w:r>
      <w:r>
        <w:rPr>
          <w:rFonts w:ascii="Arial" w:hAnsi="Arial" w:cs="Arial"/>
          <w:b/>
          <w:color w:val="0070C0"/>
          <w:sz w:val="36"/>
          <w:szCs w:val="36"/>
        </w:rPr>
        <w:t>Historia de Usuario</w:t>
      </w:r>
    </w:p>
    <w:p w14:paraId="0FD21A93" w14:textId="12BCACBE" w:rsidR="00B73E10" w:rsidRPr="00A053FD" w:rsidRDefault="007B2BA3" w:rsidP="00A053FD">
      <w:pPr>
        <w:spacing w:after="200" w:line="276" w:lineRule="auto"/>
        <w:rPr>
          <w:rFonts w:ascii="Arial" w:hAnsi="Arial" w:cs="Arial"/>
          <w:b/>
          <w:color w:val="0070C0"/>
          <w:sz w:val="36"/>
          <w:szCs w:val="36"/>
        </w:rPr>
      </w:pPr>
      <w:r>
        <w:rPr>
          <w:noProof/>
        </w:rPr>
        <w:lastRenderedPageBreak/>
        <w:drawing>
          <wp:anchor distT="0" distB="0" distL="114300" distR="114300" simplePos="0" relativeHeight="251664384" behindDoc="0" locked="0" layoutInCell="1" allowOverlap="1" wp14:anchorId="6B3BB845" wp14:editId="7255827B">
            <wp:simplePos x="0" y="0"/>
            <wp:positionH relativeFrom="column">
              <wp:posOffset>252730</wp:posOffset>
            </wp:positionH>
            <wp:positionV relativeFrom="paragraph">
              <wp:posOffset>177165</wp:posOffset>
            </wp:positionV>
            <wp:extent cx="4572000" cy="3838575"/>
            <wp:effectExtent l="0" t="0" r="0" b="9525"/>
            <wp:wrapTopAndBottom/>
            <wp:docPr id="1105062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2929" name=""/>
                    <pic:cNvPicPr/>
                  </pic:nvPicPr>
                  <pic:blipFill>
                    <a:blip r:embed="rId10"/>
                    <a:stretch>
                      <a:fillRect/>
                    </a:stretch>
                  </pic:blipFill>
                  <pic:spPr>
                    <a:xfrm>
                      <a:off x="0" y="0"/>
                      <a:ext cx="4572000" cy="3838575"/>
                    </a:xfrm>
                    <a:prstGeom prst="rect">
                      <a:avLst/>
                    </a:prstGeom>
                  </pic:spPr>
                </pic:pic>
              </a:graphicData>
            </a:graphic>
            <wp14:sizeRelH relativeFrom="margin">
              <wp14:pctWidth>0</wp14:pctWidth>
            </wp14:sizeRelH>
            <wp14:sizeRelV relativeFrom="margin">
              <wp14:pctHeight>0</wp14:pctHeight>
            </wp14:sizeRelV>
          </wp:anchor>
        </w:drawing>
      </w:r>
    </w:p>
    <w:sectPr w:rsidR="00B73E10" w:rsidRPr="00A053FD" w:rsidSect="009702E1">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F9F4A" w14:textId="77777777" w:rsidR="00561DF0" w:rsidRDefault="00561DF0" w:rsidP="00A45654">
      <w:pPr>
        <w:spacing w:after="0" w:line="240" w:lineRule="auto"/>
      </w:pPr>
      <w:r>
        <w:separator/>
      </w:r>
    </w:p>
  </w:endnote>
  <w:endnote w:type="continuationSeparator" w:id="0">
    <w:p w14:paraId="53DB54D8" w14:textId="77777777" w:rsidR="00561DF0" w:rsidRDefault="00561DF0" w:rsidP="00A45654">
      <w:pPr>
        <w:spacing w:after="0" w:line="240" w:lineRule="auto"/>
      </w:pPr>
      <w:r>
        <w:continuationSeparator/>
      </w:r>
    </w:p>
  </w:endnote>
  <w:endnote w:type="continuationNotice" w:id="1">
    <w:p w14:paraId="24C0A9D3" w14:textId="77777777" w:rsidR="00561DF0" w:rsidRDefault="00561D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szCs w:val="24"/>
      </w:rPr>
    </w:sdtEndPr>
    <w:sdtContent>
      <w:p w14:paraId="70B5218C"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6FD4F7C2"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51802" w14:textId="77777777" w:rsidR="00561DF0" w:rsidRDefault="00561DF0" w:rsidP="00A45654">
      <w:pPr>
        <w:spacing w:after="0" w:line="240" w:lineRule="auto"/>
      </w:pPr>
      <w:r>
        <w:separator/>
      </w:r>
    </w:p>
  </w:footnote>
  <w:footnote w:type="continuationSeparator" w:id="0">
    <w:p w14:paraId="008C165C" w14:textId="77777777" w:rsidR="00561DF0" w:rsidRDefault="00561DF0" w:rsidP="00A45654">
      <w:pPr>
        <w:spacing w:after="0" w:line="240" w:lineRule="auto"/>
      </w:pPr>
      <w:r>
        <w:continuationSeparator/>
      </w:r>
    </w:p>
  </w:footnote>
  <w:footnote w:type="continuationNotice" w:id="1">
    <w:p w14:paraId="28462626" w14:textId="77777777" w:rsidR="00561DF0" w:rsidRDefault="00561D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0BD1"/>
    <w:multiLevelType w:val="multilevel"/>
    <w:tmpl w:val="005C1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0125A"/>
    <w:multiLevelType w:val="hybridMultilevel"/>
    <w:tmpl w:val="844E2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DD36D2"/>
    <w:multiLevelType w:val="multilevel"/>
    <w:tmpl w:val="895C1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394BBF"/>
    <w:multiLevelType w:val="hybridMultilevel"/>
    <w:tmpl w:val="37285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C8F7824"/>
    <w:multiLevelType w:val="multilevel"/>
    <w:tmpl w:val="B0EE0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7A0C69"/>
    <w:multiLevelType w:val="hybridMultilevel"/>
    <w:tmpl w:val="D0B449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3E2911"/>
    <w:multiLevelType w:val="hybridMultilevel"/>
    <w:tmpl w:val="766EE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D772428"/>
    <w:multiLevelType w:val="hybridMultilevel"/>
    <w:tmpl w:val="BA4A3154"/>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8" w15:restartNumberingAfterBreak="0">
    <w:nsid w:val="1DC53AB9"/>
    <w:multiLevelType w:val="multilevel"/>
    <w:tmpl w:val="F7F4E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04488B"/>
    <w:multiLevelType w:val="multilevel"/>
    <w:tmpl w:val="7AFC99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4D441C"/>
    <w:multiLevelType w:val="hybridMultilevel"/>
    <w:tmpl w:val="6CF8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5839ED"/>
    <w:multiLevelType w:val="hybridMultilevel"/>
    <w:tmpl w:val="F3AE181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2" w15:restartNumberingAfterBreak="0">
    <w:nsid w:val="39FB03C0"/>
    <w:multiLevelType w:val="hybridMultilevel"/>
    <w:tmpl w:val="5B568DE0"/>
    <w:lvl w:ilvl="0" w:tplc="34CA78F6">
      <w:start w:val="1"/>
      <w:numFmt w:val="decimal"/>
      <w:lvlText w:val="%1."/>
      <w:lvlJc w:val="left"/>
      <w:pPr>
        <w:tabs>
          <w:tab w:val="num" w:pos="720"/>
        </w:tabs>
        <w:ind w:left="720" w:hanging="360"/>
      </w:pPr>
      <w:rPr>
        <w:b/>
      </w:rPr>
    </w:lvl>
    <w:lvl w:ilvl="1" w:tplc="DF30EEE4" w:tentative="1">
      <w:start w:val="1"/>
      <w:numFmt w:val="decimal"/>
      <w:lvlText w:val="%2."/>
      <w:lvlJc w:val="left"/>
      <w:pPr>
        <w:tabs>
          <w:tab w:val="num" w:pos="1440"/>
        </w:tabs>
        <w:ind w:left="1440" w:hanging="360"/>
      </w:pPr>
    </w:lvl>
    <w:lvl w:ilvl="2" w:tplc="54F4A624" w:tentative="1">
      <w:start w:val="1"/>
      <w:numFmt w:val="decimal"/>
      <w:lvlText w:val="%3."/>
      <w:lvlJc w:val="left"/>
      <w:pPr>
        <w:tabs>
          <w:tab w:val="num" w:pos="2160"/>
        </w:tabs>
        <w:ind w:left="2160" w:hanging="360"/>
      </w:pPr>
    </w:lvl>
    <w:lvl w:ilvl="3" w:tplc="5E4AC43C" w:tentative="1">
      <w:start w:val="1"/>
      <w:numFmt w:val="decimal"/>
      <w:lvlText w:val="%4."/>
      <w:lvlJc w:val="left"/>
      <w:pPr>
        <w:tabs>
          <w:tab w:val="num" w:pos="2880"/>
        </w:tabs>
        <w:ind w:left="2880" w:hanging="360"/>
      </w:pPr>
    </w:lvl>
    <w:lvl w:ilvl="4" w:tplc="C70A69EE" w:tentative="1">
      <w:start w:val="1"/>
      <w:numFmt w:val="decimal"/>
      <w:lvlText w:val="%5."/>
      <w:lvlJc w:val="left"/>
      <w:pPr>
        <w:tabs>
          <w:tab w:val="num" w:pos="3600"/>
        </w:tabs>
        <w:ind w:left="3600" w:hanging="360"/>
      </w:pPr>
    </w:lvl>
    <w:lvl w:ilvl="5" w:tplc="4E7AF69A" w:tentative="1">
      <w:start w:val="1"/>
      <w:numFmt w:val="decimal"/>
      <w:lvlText w:val="%6."/>
      <w:lvlJc w:val="left"/>
      <w:pPr>
        <w:tabs>
          <w:tab w:val="num" w:pos="4320"/>
        </w:tabs>
        <w:ind w:left="4320" w:hanging="360"/>
      </w:pPr>
    </w:lvl>
    <w:lvl w:ilvl="6" w:tplc="2EA62134" w:tentative="1">
      <w:start w:val="1"/>
      <w:numFmt w:val="decimal"/>
      <w:lvlText w:val="%7."/>
      <w:lvlJc w:val="left"/>
      <w:pPr>
        <w:tabs>
          <w:tab w:val="num" w:pos="5040"/>
        </w:tabs>
        <w:ind w:left="5040" w:hanging="360"/>
      </w:pPr>
    </w:lvl>
    <w:lvl w:ilvl="7" w:tplc="43929BBE" w:tentative="1">
      <w:start w:val="1"/>
      <w:numFmt w:val="decimal"/>
      <w:lvlText w:val="%8."/>
      <w:lvlJc w:val="left"/>
      <w:pPr>
        <w:tabs>
          <w:tab w:val="num" w:pos="5760"/>
        </w:tabs>
        <w:ind w:left="5760" w:hanging="360"/>
      </w:pPr>
    </w:lvl>
    <w:lvl w:ilvl="8" w:tplc="4AAAB8B4" w:tentative="1">
      <w:start w:val="1"/>
      <w:numFmt w:val="decimal"/>
      <w:lvlText w:val="%9."/>
      <w:lvlJc w:val="left"/>
      <w:pPr>
        <w:tabs>
          <w:tab w:val="num" w:pos="6480"/>
        </w:tabs>
        <w:ind w:left="6480" w:hanging="360"/>
      </w:pPr>
    </w:lvl>
  </w:abstractNum>
  <w:abstractNum w:abstractNumId="13" w15:restartNumberingAfterBreak="0">
    <w:nsid w:val="3D356259"/>
    <w:multiLevelType w:val="hybridMultilevel"/>
    <w:tmpl w:val="4BE8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74B3E"/>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747172"/>
    <w:multiLevelType w:val="hybridMultilevel"/>
    <w:tmpl w:val="BF4426F0"/>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6" w15:restartNumberingAfterBreak="0">
    <w:nsid w:val="4EBB22C1"/>
    <w:multiLevelType w:val="hybridMultilevel"/>
    <w:tmpl w:val="02749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511096"/>
    <w:multiLevelType w:val="multilevel"/>
    <w:tmpl w:val="D7708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5223A"/>
    <w:multiLevelType w:val="hybridMultilevel"/>
    <w:tmpl w:val="166C9402"/>
    <w:lvl w:ilvl="0" w:tplc="11567F88">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0580ADB"/>
    <w:multiLevelType w:val="multilevel"/>
    <w:tmpl w:val="31C00D68"/>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D87C77"/>
    <w:multiLevelType w:val="hybridMultilevel"/>
    <w:tmpl w:val="67CC9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CD22E7"/>
    <w:multiLevelType w:val="multilevel"/>
    <w:tmpl w:val="4922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AF3836"/>
    <w:multiLevelType w:val="hybridMultilevel"/>
    <w:tmpl w:val="78FE0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FFE7157"/>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123509"/>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B992896"/>
    <w:multiLevelType w:val="multilevel"/>
    <w:tmpl w:val="95A68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07BD6"/>
    <w:multiLevelType w:val="hybridMultilevel"/>
    <w:tmpl w:val="4522845A"/>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27" w15:restartNumberingAfterBreak="0">
    <w:nsid w:val="6EBD14D4"/>
    <w:multiLevelType w:val="multilevel"/>
    <w:tmpl w:val="78B8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E86F46"/>
    <w:multiLevelType w:val="hybridMultilevel"/>
    <w:tmpl w:val="510A64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63E067B"/>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ED759A3"/>
    <w:multiLevelType w:val="multilevel"/>
    <w:tmpl w:val="F22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213853">
    <w:abstractNumId w:val="11"/>
  </w:num>
  <w:num w:numId="2" w16cid:durableId="1294553311">
    <w:abstractNumId w:val="23"/>
  </w:num>
  <w:num w:numId="3" w16cid:durableId="1326937836">
    <w:abstractNumId w:val="2"/>
  </w:num>
  <w:num w:numId="4" w16cid:durableId="472021289">
    <w:abstractNumId w:val="0"/>
  </w:num>
  <w:num w:numId="5" w16cid:durableId="1171337995">
    <w:abstractNumId w:val="19"/>
  </w:num>
  <w:num w:numId="6" w16cid:durableId="125707305">
    <w:abstractNumId w:val="4"/>
  </w:num>
  <w:num w:numId="7" w16cid:durableId="319694182">
    <w:abstractNumId w:val="27"/>
  </w:num>
  <w:num w:numId="8" w16cid:durableId="1978099328">
    <w:abstractNumId w:val="21"/>
  </w:num>
  <w:num w:numId="9" w16cid:durableId="80103315">
    <w:abstractNumId w:val="8"/>
  </w:num>
  <w:num w:numId="10" w16cid:durableId="1991278318">
    <w:abstractNumId w:val="14"/>
  </w:num>
  <w:num w:numId="11" w16cid:durableId="1909416302">
    <w:abstractNumId w:val="22"/>
  </w:num>
  <w:num w:numId="12" w16cid:durableId="1165172292">
    <w:abstractNumId w:val="30"/>
  </w:num>
  <w:num w:numId="13" w16cid:durableId="1233394816">
    <w:abstractNumId w:val="1"/>
  </w:num>
  <w:num w:numId="14" w16cid:durableId="693652651">
    <w:abstractNumId w:val="5"/>
  </w:num>
  <w:num w:numId="15" w16cid:durableId="491527290">
    <w:abstractNumId w:val="29"/>
  </w:num>
  <w:num w:numId="16" w16cid:durableId="288049039">
    <w:abstractNumId w:val="9"/>
  </w:num>
  <w:num w:numId="17" w16cid:durableId="1946813181">
    <w:abstractNumId w:val="12"/>
  </w:num>
  <w:num w:numId="18" w16cid:durableId="1735011112">
    <w:abstractNumId w:val="26"/>
  </w:num>
  <w:num w:numId="19" w16cid:durableId="1390573018">
    <w:abstractNumId w:val="7"/>
  </w:num>
  <w:num w:numId="20" w16cid:durableId="113838022">
    <w:abstractNumId w:val="15"/>
  </w:num>
  <w:num w:numId="21" w16cid:durableId="1173453170">
    <w:abstractNumId w:val="24"/>
  </w:num>
  <w:num w:numId="22" w16cid:durableId="361706090">
    <w:abstractNumId w:val="25"/>
  </w:num>
  <w:num w:numId="23" w16cid:durableId="1612736424">
    <w:abstractNumId w:val="17"/>
  </w:num>
  <w:num w:numId="24" w16cid:durableId="764306161">
    <w:abstractNumId w:val="10"/>
  </w:num>
  <w:num w:numId="25" w16cid:durableId="415521831">
    <w:abstractNumId w:val="16"/>
  </w:num>
  <w:num w:numId="26" w16cid:durableId="1917352679">
    <w:abstractNumId w:val="20"/>
  </w:num>
  <w:num w:numId="27" w16cid:durableId="1124931100">
    <w:abstractNumId w:val="6"/>
  </w:num>
  <w:num w:numId="28" w16cid:durableId="714230516">
    <w:abstractNumId w:val="18"/>
  </w:num>
  <w:num w:numId="29" w16cid:durableId="986132775">
    <w:abstractNumId w:val="3"/>
  </w:num>
  <w:num w:numId="30" w16cid:durableId="1276791149">
    <w:abstractNumId w:val="28"/>
  </w:num>
  <w:num w:numId="31" w16cid:durableId="902132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227B1"/>
    <w:rsid w:val="0005277F"/>
    <w:rsid w:val="00057B84"/>
    <w:rsid w:val="0006096E"/>
    <w:rsid w:val="00062D1A"/>
    <w:rsid w:val="00063134"/>
    <w:rsid w:val="00067E80"/>
    <w:rsid w:val="000706E1"/>
    <w:rsid w:val="00072326"/>
    <w:rsid w:val="0007247C"/>
    <w:rsid w:val="0007529C"/>
    <w:rsid w:val="00086BEE"/>
    <w:rsid w:val="00092C59"/>
    <w:rsid w:val="00093C1B"/>
    <w:rsid w:val="000B5919"/>
    <w:rsid w:val="000B7508"/>
    <w:rsid w:val="000B781B"/>
    <w:rsid w:val="000D48C3"/>
    <w:rsid w:val="000E1FE6"/>
    <w:rsid w:val="000F4EFE"/>
    <w:rsid w:val="00112904"/>
    <w:rsid w:val="00126C8C"/>
    <w:rsid w:val="00136989"/>
    <w:rsid w:val="00150D22"/>
    <w:rsid w:val="00155F56"/>
    <w:rsid w:val="001610DD"/>
    <w:rsid w:val="001762C2"/>
    <w:rsid w:val="001927A1"/>
    <w:rsid w:val="001A5EFE"/>
    <w:rsid w:val="001A6A3B"/>
    <w:rsid w:val="001B063F"/>
    <w:rsid w:val="001B3D76"/>
    <w:rsid w:val="001C054D"/>
    <w:rsid w:val="001C63C2"/>
    <w:rsid w:val="001D63AC"/>
    <w:rsid w:val="001E0537"/>
    <w:rsid w:val="001F0C14"/>
    <w:rsid w:val="00200B54"/>
    <w:rsid w:val="00207BA6"/>
    <w:rsid w:val="00233ADC"/>
    <w:rsid w:val="00237FBC"/>
    <w:rsid w:val="002435A8"/>
    <w:rsid w:val="0024692E"/>
    <w:rsid w:val="00256835"/>
    <w:rsid w:val="00257117"/>
    <w:rsid w:val="002633F3"/>
    <w:rsid w:val="002708B4"/>
    <w:rsid w:val="00276071"/>
    <w:rsid w:val="00284D52"/>
    <w:rsid w:val="00291F45"/>
    <w:rsid w:val="002A45DD"/>
    <w:rsid w:val="002A6DDD"/>
    <w:rsid w:val="002B27D9"/>
    <w:rsid w:val="002B486C"/>
    <w:rsid w:val="002C05A7"/>
    <w:rsid w:val="002C5DEC"/>
    <w:rsid w:val="00304B59"/>
    <w:rsid w:val="00310941"/>
    <w:rsid w:val="003135B7"/>
    <w:rsid w:val="0031448F"/>
    <w:rsid w:val="00321D73"/>
    <w:rsid w:val="00335950"/>
    <w:rsid w:val="00352C2C"/>
    <w:rsid w:val="0036463C"/>
    <w:rsid w:val="00377774"/>
    <w:rsid w:val="00390B61"/>
    <w:rsid w:val="003C2A5B"/>
    <w:rsid w:val="003C6028"/>
    <w:rsid w:val="003C68F9"/>
    <w:rsid w:val="003C6AFD"/>
    <w:rsid w:val="003D11E7"/>
    <w:rsid w:val="003D2531"/>
    <w:rsid w:val="003E2DCA"/>
    <w:rsid w:val="00406C2D"/>
    <w:rsid w:val="00410376"/>
    <w:rsid w:val="00410BF7"/>
    <w:rsid w:val="0042790B"/>
    <w:rsid w:val="004348B5"/>
    <w:rsid w:val="00435651"/>
    <w:rsid w:val="004434B8"/>
    <w:rsid w:val="004503FE"/>
    <w:rsid w:val="004513E0"/>
    <w:rsid w:val="00457714"/>
    <w:rsid w:val="004579D3"/>
    <w:rsid w:val="004641E4"/>
    <w:rsid w:val="00482CF5"/>
    <w:rsid w:val="0049440C"/>
    <w:rsid w:val="004A08FA"/>
    <w:rsid w:val="004A6EE6"/>
    <w:rsid w:val="004C185A"/>
    <w:rsid w:val="004D0A75"/>
    <w:rsid w:val="004D42A3"/>
    <w:rsid w:val="004D5F39"/>
    <w:rsid w:val="004E358C"/>
    <w:rsid w:val="004E5F16"/>
    <w:rsid w:val="004F115C"/>
    <w:rsid w:val="004F1758"/>
    <w:rsid w:val="004F3A66"/>
    <w:rsid w:val="004F6A9D"/>
    <w:rsid w:val="0050003D"/>
    <w:rsid w:val="005039C3"/>
    <w:rsid w:val="00504B8B"/>
    <w:rsid w:val="00505E15"/>
    <w:rsid w:val="00521373"/>
    <w:rsid w:val="0052310A"/>
    <w:rsid w:val="00527A24"/>
    <w:rsid w:val="00527AE2"/>
    <w:rsid w:val="00535695"/>
    <w:rsid w:val="00547B30"/>
    <w:rsid w:val="00555CCD"/>
    <w:rsid w:val="00561DF0"/>
    <w:rsid w:val="00562B2D"/>
    <w:rsid w:val="00566D72"/>
    <w:rsid w:val="005A1601"/>
    <w:rsid w:val="005A3BB3"/>
    <w:rsid w:val="005A3D6C"/>
    <w:rsid w:val="005B6E32"/>
    <w:rsid w:val="005B7D94"/>
    <w:rsid w:val="005C3993"/>
    <w:rsid w:val="005F07E3"/>
    <w:rsid w:val="005F43BD"/>
    <w:rsid w:val="0060188B"/>
    <w:rsid w:val="00611881"/>
    <w:rsid w:val="00625A66"/>
    <w:rsid w:val="0063225A"/>
    <w:rsid w:val="0063565D"/>
    <w:rsid w:val="00671B1C"/>
    <w:rsid w:val="00690D88"/>
    <w:rsid w:val="0069598C"/>
    <w:rsid w:val="006A2705"/>
    <w:rsid w:val="006A6CF9"/>
    <w:rsid w:val="006B05AB"/>
    <w:rsid w:val="006B064A"/>
    <w:rsid w:val="006B535C"/>
    <w:rsid w:val="006C1767"/>
    <w:rsid w:val="006C5F31"/>
    <w:rsid w:val="006D2993"/>
    <w:rsid w:val="006D385C"/>
    <w:rsid w:val="006D714D"/>
    <w:rsid w:val="006F4043"/>
    <w:rsid w:val="00700A55"/>
    <w:rsid w:val="0070401E"/>
    <w:rsid w:val="007064DF"/>
    <w:rsid w:val="00707FFB"/>
    <w:rsid w:val="00713EB8"/>
    <w:rsid w:val="00713F75"/>
    <w:rsid w:val="00714000"/>
    <w:rsid w:val="00722426"/>
    <w:rsid w:val="00741D36"/>
    <w:rsid w:val="00742BA9"/>
    <w:rsid w:val="0075088C"/>
    <w:rsid w:val="007521FE"/>
    <w:rsid w:val="00773635"/>
    <w:rsid w:val="007746E6"/>
    <w:rsid w:val="00782BE8"/>
    <w:rsid w:val="0078420E"/>
    <w:rsid w:val="007875E5"/>
    <w:rsid w:val="007953F9"/>
    <w:rsid w:val="007963C7"/>
    <w:rsid w:val="007B0B37"/>
    <w:rsid w:val="007B2481"/>
    <w:rsid w:val="007B2BA3"/>
    <w:rsid w:val="007C371E"/>
    <w:rsid w:val="007D1425"/>
    <w:rsid w:val="007E358A"/>
    <w:rsid w:val="007E4B3E"/>
    <w:rsid w:val="008011B1"/>
    <w:rsid w:val="00801C20"/>
    <w:rsid w:val="00816730"/>
    <w:rsid w:val="00826F55"/>
    <w:rsid w:val="00843E6D"/>
    <w:rsid w:val="0084610E"/>
    <w:rsid w:val="008509EB"/>
    <w:rsid w:val="00853176"/>
    <w:rsid w:val="00871C34"/>
    <w:rsid w:val="008753A5"/>
    <w:rsid w:val="0088384A"/>
    <w:rsid w:val="0088684F"/>
    <w:rsid w:val="0088712E"/>
    <w:rsid w:val="00897EB6"/>
    <w:rsid w:val="008B43FE"/>
    <w:rsid w:val="008C0AB3"/>
    <w:rsid w:val="008D0B33"/>
    <w:rsid w:val="008D3A04"/>
    <w:rsid w:val="008F1191"/>
    <w:rsid w:val="008F672F"/>
    <w:rsid w:val="008F7AEE"/>
    <w:rsid w:val="0091363F"/>
    <w:rsid w:val="00920B5C"/>
    <w:rsid w:val="00922455"/>
    <w:rsid w:val="009225B8"/>
    <w:rsid w:val="009239F2"/>
    <w:rsid w:val="00930A12"/>
    <w:rsid w:val="00966DAB"/>
    <w:rsid w:val="009702E1"/>
    <w:rsid w:val="00977571"/>
    <w:rsid w:val="00985C0A"/>
    <w:rsid w:val="00990A61"/>
    <w:rsid w:val="0099165D"/>
    <w:rsid w:val="00996684"/>
    <w:rsid w:val="009967BA"/>
    <w:rsid w:val="009A270F"/>
    <w:rsid w:val="009A35A7"/>
    <w:rsid w:val="009C4E2B"/>
    <w:rsid w:val="009C7321"/>
    <w:rsid w:val="009C7EAF"/>
    <w:rsid w:val="009C7EB8"/>
    <w:rsid w:val="009D50DC"/>
    <w:rsid w:val="009D7590"/>
    <w:rsid w:val="009F342E"/>
    <w:rsid w:val="009F4897"/>
    <w:rsid w:val="009F509B"/>
    <w:rsid w:val="009F561C"/>
    <w:rsid w:val="00A0140B"/>
    <w:rsid w:val="00A053FD"/>
    <w:rsid w:val="00A07AD9"/>
    <w:rsid w:val="00A110B6"/>
    <w:rsid w:val="00A17E07"/>
    <w:rsid w:val="00A263DC"/>
    <w:rsid w:val="00A422E7"/>
    <w:rsid w:val="00A45654"/>
    <w:rsid w:val="00A511DB"/>
    <w:rsid w:val="00A639C5"/>
    <w:rsid w:val="00A72837"/>
    <w:rsid w:val="00A81761"/>
    <w:rsid w:val="00A907D0"/>
    <w:rsid w:val="00A90D04"/>
    <w:rsid w:val="00A932F0"/>
    <w:rsid w:val="00A9763D"/>
    <w:rsid w:val="00AB311C"/>
    <w:rsid w:val="00AB54DD"/>
    <w:rsid w:val="00AB5AD7"/>
    <w:rsid w:val="00AC2694"/>
    <w:rsid w:val="00AC3381"/>
    <w:rsid w:val="00AD1014"/>
    <w:rsid w:val="00AD1B51"/>
    <w:rsid w:val="00AE0D75"/>
    <w:rsid w:val="00AE2012"/>
    <w:rsid w:val="00AE38B3"/>
    <w:rsid w:val="00AF030F"/>
    <w:rsid w:val="00AF04B7"/>
    <w:rsid w:val="00AF684A"/>
    <w:rsid w:val="00B015AB"/>
    <w:rsid w:val="00B02E14"/>
    <w:rsid w:val="00B065D6"/>
    <w:rsid w:val="00B11780"/>
    <w:rsid w:val="00B20F85"/>
    <w:rsid w:val="00B228CC"/>
    <w:rsid w:val="00B33CA0"/>
    <w:rsid w:val="00B358A1"/>
    <w:rsid w:val="00B35B4F"/>
    <w:rsid w:val="00B50756"/>
    <w:rsid w:val="00B57F68"/>
    <w:rsid w:val="00B61915"/>
    <w:rsid w:val="00B63C57"/>
    <w:rsid w:val="00B73E10"/>
    <w:rsid w:val="00B8670E"/>
    <w:rsid w:val="00B87416"/>
    <w:rsid w:val="00B9172E"/>
    <w:rsid w:val="00B93C47"/>
    <w:rsid w:val="00BA59E8"/>
    <w:rsid w:val="00BB1B8C"/>
    <w:rsid w:val="00BC495F"/>
    <w:rsid w:val="00BD6636"/>
    <w:rsid w:val="00BE0ABD"/>
    <w:rsid w:val="00BE12B9"/>
    <w:rsid w:val="00BF6CBB"/>
    <w:rsid w:val="00C05BAB"/>
    <w:rsid w:val="00C130F6"/>
    <w:rsid w:val="00C35785"/>
    <w:rsid w:val="00C61A88"/>
    <w:rsid w:val="00C6211B"/>
    <w:rsid w:val="00C67C6F"/>
    <w:rsid w:val="00C7307E"/>
    <w:rsid w:val="00C87E49"/>
    <w:rsid w:val="00C90E0D"/>
    <w:rsid w:val="00CA2A4D"/>
    <w:rsid w:val="00CA5EF2"/>
    <w:rsid w:val="00CB3763"/>
    <w:rsid w:val="00CC44C0"/>
    <w:rsid w:val="00CC5B08"/>
    <w:rsid w:val="00CD0D4C"/>
    <w:rsid w:val="00CD3B54"/>
    <w:rsid w:val="00CD7DAB"/>
    <w:rsid w:val="00D26E73"/>
    <w:rsid w:val="00D41120"/>
    <w:rsid w:val="00D430A1"/>
    <w:rsid w:val="00D43183"/>
    <w:rsid w:val="00D46D52"/>
    <w:rsid w:val="00D624B5"/>
    <w:rsid w:val="00D67B31"/>
    <w:rsid w:val="00DB26E5"/>
    <w:rsid w:val="00DB7F52"/>
    <w:rsid w:val="00DC622A"/>
    <w:rsid w:val="00E351F9"/>
    <w:rsid w:val="00E35CC1"/>
    <w:rsid w:val="00E4692F"/>
    <w:rsid w:val="00E4746F"/>
    <w:rsid w:val="00E64248"/>
    <w:rsid w:val="00E73333"/>
    <w:rsid w:val="00E76F04"/>
    <w:rsid w:val="00E8283F"/>
    <w:rsid w:val="00E82859"/>
    <w:rsid w:val="00E97D03"/>
    <w:rsid w:val="00EA6724"/>
    <w:rsid w:val="00EA7F63"/>
    <w:rsid w:val="00EB1268"/>
    <w:rsid w:val="00EB14CE"/>
    <w:rsid w:val="00EB1E47"/>
    <w:rsid w:val="00EB6E36"/>
    <w:rsid w:val="00EC4C52"/>
    <w:rsid w:val="00ED2EA8"/>
    <w:rsid w:val="00EF4157"/>
    <w:rsid w:val="00EF6C6E"/>
    <w:rsid w:val="00F05DC1"/>
    <w:rsid w:val="00F06AB1"/>
    <w:rsid w:val="00F11F9F"/>
    <w:rsid w:val="00F13985"/>
    <w:rsid w:val="00F20700"/>
    <w:rsid w:val="00F20895"/>
    <w:rsid w:val="00F313DD"/>
    <w:rsid w:val="00F31AEB"/>
    <w:rsid w:val="00F40A6D"/>
    <w:rsid w:val="00F426A1"/>
    <w:rsid w:val="00F46D37"/>
    <w:rsid w:val="00F71749"/>
    <w:rsid w:val="00F8413E"/>
    <w:rsid w:val="00F933BD"/>
    <w:rsid w:val="00F93637"/>
    <w:rsid w:val="00F97225"/>
    <w:rsid w:val="00FB1638"/>
    <w:rsid w:val="00FB2891"/>
    <w:rsid w:val="00FB4B61"/>
    <w:rsid w:val="00FC7AC3"/>
    <w:rsid w:val="00FD2652"/>
    <w:rsid w:val="00FF2088"/>
    <w:rsid w:val="00FF7566"/>
    <w:rsid w:val="01D57E7D"/>
    <w:rsid w:val="01FE1DBC"/>
    <w:rsid w:val="0658239C"/>
    <w:rsid w:val="092E3EAC"/>
    <w:rsid w:val="0AEB6E78"/>
    <w:rsid w:val="0B3A3FA8"/>
    <w:rsid w:val="0CCBA168"/>
    <w:rsid w:val="1001B7F2"/>
    <w:rsid w:val="14386F32"/>
    <w:rsid w:val="156B078D"/>
    <w:rsid w:val="183DB46A"/>
    <w:rsid w:val="20BE9669"/>
    <w:rsid w:val="262FE113"/>
    <w:rsid w:val="2A1A88FF"/>
    <w:rsid w:val="2C8452AE"/>
    <w:rsid w:val="318853BF"/>
    <w:rsid w:val="34D07E58"/>
    <w:rsid w:val="37103972"/>
    <w:rsid w:val="3CDA3F2D"/>
    <w:rsid w:val="3FBABA6C"/>
    <w:rsid w:val="49B7F2D9"/>
    <w:rsid w:val="4D6BA297"/>
    <w:rsid w:val="568DE4BD"/>
    <w:rsid w:val="5788A592"/>
    <w:rsid w:val="59B7A589"/>
    <w:rsid w:val="5D13E9F2"/>
    <w:rsid w:val="6B10EED5"/>
    <w:rsid w:val="6B1EE0BD"/>
    <w:rsid w:val="6BC49B81"/>
    <w:rsid w:val="6C2A48C0"/>
    <w:rsid w:val="6CC8908A"/>
    <w:rsid w:val="72AB42F6"/>
    <w:rsid w:val="730C9EDB"/>
    <w:rsid w:val="7576C3F5"/>
    <w:rsid w:val="7A16733D"/>
    <w:rsid w:val="7B8D4994"/>
    <w:rsid w:val="7D2D8B98"/>
    <w:rsid w:val="7E37E1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0A060"/>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table" w:styleId="Tablaconcuadrcula">
    <w:name w:val="Table Grid"/>
    <w:basedOn w:val="Tablanormal"/>
    <w:uiPriority w:val="39"/>
    <w:rsid w:val="000B7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56014374">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47638159">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85249815">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01697969">
      <w:bodyDiv w:val="1"/>
      <w:marLeft w:val="0"/>
      <w:marRight w:val="0"/>
      <w:marTop w:val="0"/>
      <w:marBottom w:val="0"/>
      <w:divBdr>
        <w:top w:val="none" w:sz="0" w:space="0" w:color="auto"/>
        <w:left w:val="none" w:sz="0" w:space="0" w:color="auto"/>
        <w:bottom w:val="none" w:sz="0" w:space="0" w:color="auto"/>
        <w:right w:val="none" w:sz="0" w:space="0" w:color="auto"/>
      </w:divBdr>
    </w:div>
    <w:div w:id="152169593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772316843">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11784513">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2.jpeg" /><Relationship Id="rId4" Type="http://schemas.openxmlformats.org/officeDocument/2006/relationships/settings" Target="settings.xml" /><Relationship Id="rId9"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10</Pages>
  <Words>1434</Words>
  <Characters>7892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Anthony Damian Caisaguano Unapucha</cp:lastModifiedBy>
  <cp:revision>90</cp:revision>
  <dcterms:created xsi:type="dcterms:W3CDTF">2024-11-17T00:36:00Z</dcterms:created>
  <dcterms:modified xsi:type="dcterms:W3CDTF">2024-12-10T12:15:00Z</dcterms:modified>
</cp:coreProperties>
</file>