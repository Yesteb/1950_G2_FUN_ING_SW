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7E19" w14:textId="77777777" w:rsidR="00741D36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4DB464B1" w14:textId="77777777" w:rsidR="00741D36" w:rsidRPr="00F97225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Departamento de Ciencias de la Computación(DCCO)</w:t>
      </w:r>
    </w:p>
    <w:p w14:paraId="1C87AB73" w14:textId="77777777" w:rsidR="00741D36" w:rsidRPr="00F97225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Carrera de ITIN En línea</w:t>
      </w:r>
    </w:p>
    <w:p w14:paraId="1BC929C1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0F5395D3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14A788C9" w14:textId="7FF3CEFC" w:rsidR="0005277F" w:rsidRPr="005F43BD" w:rsidRDefault="00741D36" w:rsidP="00741D36">
      <w:pPr>
        <w:spacing w:after="0"/>
        <w:rPr>
          <w:rFonts w:ascii="Arial" w:hAnsi="Arial" w:cs="Arial"/>
          <w:b/>
          <w:sz w:val="24"/>
          <w:szCs w:val="2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Curso de Ingeniería de Software</w:t>
      </w:r>
    </w:p>
    <w:p w14:paraId="7A374548" w14:textId="77777777" w:rsidR="0005277F" w:rsidRPr="005F43BD" w:rsidRDefault="0005277F" w:rsidP="0005277F">
      <w:pPr>
        <w:spacing w:after="0"/>
        <w:rPr>
          <w:rFonts w:ascii="Arial" w:hAnsi="Arial" w:cs="Arial"/>
          <w:b/>
          <w:sz w:val="24"/>
          <w:szCs w:val="24"/>
        </w:rPr>
      </w:pPr>
    </w:p>
    <w:p w14:paraId="3569D93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38BDCDFF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64947505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2E5A224D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52E2A383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5BA7B3A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BA2F59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5B3797E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Trabajo Fin de Curso </w:t>
      </w:r>
    </w:p>
    <w:p w14:paraId="1148AAFF" w14:textId="30311BB8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Presentado por: 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Andrade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</w:t>
      </w:r>
      <w:r w:rsidR="00E35CC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ulio- </w:t>
      </w:r>
      <w:r w:rsidR="003C2A5B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Sánchez, Julio- Caisaguano Anthony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(Grupo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2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2BD4B268" w14:textId="19BE0379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Director: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Ruiz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Jenny</w:t>
      </w:r>
    </w:p>
    <w:p w14:paraId="6C9ED775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24BC9133" w14:textId="48CE3C86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Ciudad: (</w:t>
      </w:r>
      <w:r w:rsidR="00FB289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Sangolqu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í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711B285E" w14:textId="250F1278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Fecha: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16 de </w:t>
      </w:r>
      <w:r w:rsidR="00335950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noviembre del 2024</w:t>
      </w:r>
    </w:p>
    <w:p w14:paraId="15DE4F2E" w14:textId="475890FC" w:rsidR="00741D36" w:rsidRDefault="00741D36">
      <w:pPr>
        <w:rPr>
          <w:rFonts w:ascii="Arial" w:eastAsia="Calibri" w:hAnsi="Arial" w:cs="Arial"/>
          <w:b/>
          <w:color w:val="0070C0"/>
          <w:sz w:val="36"/>
          <w:szCs w:val="36"/>
        </w:rPr>
      </w:pPr>
    </w:p>
    <w:p w14:paraId="0C904CFD" w14:textId="77777777" w:rsidR="00F97225" w:rsidRPr="00F97225" w:rsidRDefault="00F97225" w:rsidP="00F97225">
      <w:pPr>
        <w:spacing w:after="200" w:line="276" w:lineRule="auto"/>
        <w:ind w:firstLine="2268"/>
        <w:rPr>
          <w:rFonts w:ascii="Arial" w:eastAsia="Calibri" w:hAnsi="Arial" w:cs="Arial"/>
          <w:b/>
          <w:color w:val="0070C0"/>
          <w:sz w:val="36"/>
          <w:szCs w:val="36"/>
        </w:rPr>
      </w:pPr>
      <w:r w:rsidRPr="00F97225">
        <w:rPr>
          <w:rFonts w:ascii="Arial" w:eastAsia="Calibri" w:hAnsi="Arial" w:cs="Arial"/>
          <w:noProof/>
          <w:color w:val="0070C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F9DBA1" wp14:editId="2D6B7FD0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FB8C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56FD7" id="Conector recto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30.75pt" to="272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" strokecolor="#9fb8c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>Índice</w: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  <w:t xml:space="preserve">       </w:t>
      </w:r>
      <w:r w:rsidRPr="00F97225">
        <w:rPr>
          <w:rFonts w:ascii="Arial" w:eastAsia="Calibri" w:hAnsi="Arial" w:cs="Arial"/>
          <w:b/>
          <w:color w:val="0070C0"/>
          <w:sz w:val="24"/>
          <w:szCs w:val="24"/>
        </w:rPr>
        <w:t>Pág.</w:t>
      </w:r>
    </w:p>
    <w:p w14:paraId="16E63F02" w14:textId="77777777" w:rsidR="00F97225" w:rsidRPr="00F97225" w:rsidRDefault="00F97225" w:rsidP="00F97225">
      <w:pPr>
        <w:spacing w:after="0" w:line="360" w:lineRule="auto"/>
        <w:ind w:left="1844" w:firstLine="280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1A0BF2F1" w14:textId="77777777" w:rsidR="00A053FD" w:rsidRPr="00A053FD" w:rsidRDefault="00A053FD" w:rsidP="00A053FD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  <w:r w:rsidRPr="00A053FD">
        <w:rPr>
          <w:rFonts w:ascii="Arial" w:eastAsia="Calibri" w:hAnsi="Arial" w:cs="Arial"/>
          <w:color w:val="0070C0"/>
          <w:sz w:val="24"/>
          <w:szCs w:val="24"/>
        </w:rPr>
        <w:t>PERFIL DE PROYECTO</w:t>
      </w:r>
    </w:p>
    <w:p w14:paraId="5773B867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1.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Introducción….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D7631BF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 Planteamiento del trabajo….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A5F1633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2.1 Formulación del problema….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CE363A3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2.2 Justificación….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3A725E80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 Sistema de Objetivos….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50A018C2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3.1. Objetivo General</w:t>
      </w:r>
      <w:proofErr w:type="gramStart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…….</w:t>
      </w:r>
      <w:proofErr w:type="gramEnd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28E2B686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3.2. Objetivos Específicos (03)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C8109AD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4. Alcance….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D5CE0E8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5.1 Metodología (Marco de trabajo 5W+2H) 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F2CDA75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6. Ideas a Defender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46C57A7E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7. Resultados Esperados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20F91243" w14:textId="6BD489B4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 Viabilidad</w:t>
      </w:r>
      <w:proofErr w:type="gramStart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 xml:space="preserve"> ….</w:t>
      </w:r>
      <w:proofErr w:type="gramEnd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E3E49B1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 Humana….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69DCB5E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8.1.1 Tutor Empresarial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6E8F943C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8.1.2 Tutor Académico….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536BFC1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8.1.3 Estudiantes….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0670FA0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Tecnológica….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3CCF5606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8.2.1 Hardware….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9240968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8.2.2 Software….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689C3D4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9. Cronograma:  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E2A8F55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="Calibri"/>
          <w:color w:val="0070C0"/>
          <w:sz w:val="24"/>
          <w:szCs w:val="24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10. Bibliografía….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>
        <w:rPr>
          <w:rFonts w:eastAsia="Calibri"/>
          <w:color w:val="0070C0"/>
          <w:sz w:val="24"/>
          <w:szCs w:val="24"/>
        </w:rPr>
        <w:tab/>
      </w:r>
    </w:p>
    <w:p w14:paraId="61C97855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</w:p>
    <w:p w14:paraId="091A4786" w14:textId="77777777" w:rsidR="00F97225" w:rsidRPr="00F97225" w:rsidRDefault="00F97225" w:rsidP="00F9722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97225">
        <w:rPr>
          <w:rFonts w:ascii="Arial" w:eastAsia="Calibri" w:hAnsi="Arial" w:cs="Arial"/>
          <w:color w:val="0070C0"/>
          <w:sz w:val="24"/>
          <w:szCs w:val="24"/>
        </w:rPr>
        <w:tab/>
      </w:r>
      <w:r w:rsidRPr="00F97225">
        <w:rPr>
          <w:rFonts w:ascii="Arial" w:eastAsia="Calibri" w:hAnsi="Arial" w:cs="Arial"/>
          <w:color w:val="0070C0"/>
          <w:sz w:val="24"/>
          <w:szCs w:val="24"/>
        </w:rPr>
        <w:tab/>
      </w:r>
      <w:r w:rsidRPr="00F97225">
        <w:rPr>
          <w:rFonts w:ascii="Arial" w:eastAsia="Calibri" w:hAnsi="Arial" w:cs="Arial"/>
          <w:sz w:val="24"/>
          <w:szCs w:val="24"/>
        </w:rPr>
        <w:tab/>
      </w:r>
    </w:p>
    <w:p w14:paraId="50368FB5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</w:p>
    <w:p w14:paraId="5833FD27" w14:textId="77777777" w:rsidR="00F97225" w:rsidRPr="00F97225" w:rsidRDefault="00F97225" w:rsidP="00F97225">
      <w:pPr>
        <w:spacing w:after="200" w:line="276" w:lineRule="auto"/>
        <w:rPr>
          <w:rFonts w:ascii="Arial" w:eastAsia="Calibri" w:hAnsi="Arial" w:cs="Arial"/>
          <w:b/>
          <w:color w:val="0070C0"/>
          <w:sz w:val="28"/>
          <w:szCs w:val="28"/>
        </w:rPr>
      </w:pPr>
      <w:r w:rsidRPr="00F97225">
        <w:rPr>
          <w:rFonts w:ascii="Arial" w:eastAsia="Calibri" w:hAnsi="Arial" w:cs="Arial"/>
          <w:b/>
          <w:color w:val="0070C0"/>
          <w:sz w:val="28"/>
          <w:szCs w:val="28"/>
        </w:rPr>
        <w:br w:type="page"/>
      </w:r>
    </w:p>
    <w:p w14:paraId="0D7B976E" w14:textId="2B2ED8FC" w:rsidR="00C05BAB" w:rsidRPr="00C05BAB" w:rsidRDefault="00AF04B7" w:rsidP="00C05BAB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0" w:name="_np75366jq4v4" w:colFirst="0" w:colLast="0"/>
      <w:bookmarkStart w:id="1" w:name="_Toc46404482"/>
      <w:bookmarkEnd w:id="0"/>
      <w:r w:rsidRPr="00A053FD">
        <w:rPr>
          <w:rFonts w:ascii="Arial" w:hAnsi="Arial" w:cs="Arial"/>
          <w:b/>
          <w:color w:val="0070C0"/>
          <w:sz w:val="36"/>
          <w:szCs w:val="36"/>
        </w:rPr>
        <w:lastRenderedPageBreak/>
        <w:t>Introducción</w:t>
      </w:r>
      <w:bookmarkEnd w:id="1"/>
      <w:r w:rsidR="00C05BAB">
        <w:rPr>
          <w:rFonts w:ascii="Arial" w:hAnsi="Arial" w:cs="Arial"/>
          <w:b/>
          <w:color w:val="0070C0"/>
          <w:sz w:val="36"/>
          <w:szCs w:val="36"/>
        </w:rPr>
        <w:br/>
      </w:r>
      <w:r w:rsidR="00C67C6F">
        <w:rPr>
          <w:rFonts w:ascii="Times New Roman" w:hAnsi="Times New Roman" w:cs="Times New Roman"/>
          <w:bCs/>
          <w:sz w:val="24"/>
          <w:szCs w:val="24"/>
        </w:rPr>
        <w:t xml:space="preserve">En este presente proyecto vamos a resolver </w:t>
      </w:r>
      <w:r w:rsidR="00E73333">
        <w:rPr>
          <w:rFonts w:ascii="Times New Roman" w:hAnsi="Times New Roman" w:cs="Times New Roman"/>
          <w:bCs/>
          <w:sz w:val="24"/>
          <w:szCs w:val="24"/>
        </w:rPr>
        <w:t>el problema administrativo d</w:t>
      </w:r>
      <w:r w:rsidR="00B015AB">
        <w:rPr>
          <w:rFonts w:ascii="Times New Roman" w:hAnsi="Times New Roman" w:cs="Times New Roman"/>
          <w:bCs/>
          <w:sz w:val="24"/>
          <w:szCs w:val="24"/>
        </w:rPr>
        <w:t>e esta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15AB">
        <w:rPr>
          <w:rFonts w:ascii="Times New Roman" w:hAnsi="Times New Roman" w:cs="Times New Roman"/>
          <w:bCs/>
          <w:sz w:val="24"/>
          <w:szCs w:val="24"/>
        </w:rPr>
        <w:t>institución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privada</w:t>
      </w:r>
      <w:r w:rsidR="007521FE">
        <w:rPr>
          <w:rFonts w:ascii="Times New Roman" w:hAnsi="Times New Roman" w:cs="Times New Roman"/>
          <w:bCs/>
          <w:sz w:val="24"/>
          <w:szCs w:val="24"/>
        </w:rPr>
        <w:t xml:space="preserve"> en este caso </w:t>
      </w:r>
      <w:r w:rsidR="006D385C">
        <w:rPr>
          <w:rFonts w:ascii="Times New Roman" w:hAnsi="Times New Roman" w:cs="Times New Roman"/>
          <w:bCs/>
          <w:sz w:val="24"/>
          <w:szCs w:val="24"/>
        </w:rPr>
        <w:t xml:space="preserve">una </w:t>
      </w:r>
      <w:r w:rsidR="00AB5AD7">
        <w:rPr>
          <w:rFonts w:ascii="Times New Roman" w:hAnsi="Times New Roman" w:cs="Times New Roman"/>
          <w:bCs/>
          <w:sz w:val="24"/>
          <w:szCs w:val="24"/>
        </w:rPr>
        <w:t>unidad educativa privada</w:t>
      </w:r>
      <w:r w:rsidR="00985C0A">
        <w:rPr>
          <w:rFonts w:ascii="Times New Roman" w:hAnsi="Times New Roman" w:cs="Times New Roman"/>
          <w:bCs/>
          <w:sz w:val="24"/>
          <w:szCs w:val="24"/>
        </w:rPr>
        <w:t>,</w:t>
      </w:r>
      <w:r w:rsidR="008461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6028">
        <w:rPr>
          <w:rFonts w:ascii="Times New Roman" w:hAnsi="Times New Roman" w:cs="Times New Roman"/>
          <w:bCs/>
          <w:sz w:val="24"/>
          <w:szCs w:val="24"/>
        </w:rPr>
        <w:t xml:space="preserve">ya </w:t>
      </w:r>
      <w:r w:rsidR="00D26E73">
        <w:rPr>
          <w:rFonts w:ascii="Times New Roman" w:hAnsi="Times New Roman" w:cs="Times New Roman"/>
          <w:bCs/>
          <w:sz w:val="24"/>
          <w:szCs w:val="24"/>
        </w:rPr>
        <w:t>que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representa un desafío recurrente </w:t>
      </w:r>
      <w:r w:rsidR="003C6028">
        <w:rPr>
          <w:rFonts w:ascii="Times New Roman" w:hAnsi="Times New Roman" w:cs="Times New Roman"/>
          <w:bCs/>
          <w:sz w:val="24"/>
          <w:szCs w:val="24"/>
        </w:rPr>
        <w:t>por el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 debido </w:t>
      </w:r>
      <w:r w:rsidR="00CC44C0">
        <w:rPr>
          <w:rFonts w:ascii="Times New Roman" w:hAnsi="Times New Roman" w:cs="Times New Roman"/>
          <w:bCs/>
          <w:sz w:val="24"/>
          <w:szCs w:val="24"/>
        </w:rPr>
        <w:t>de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 la complejidad de los procesos administrativos, la falta de automatización y los errores humanos que impactan en la eficiencia y precisión de los cobros. Ante esta necesidad, se plantea desarrollar un programa que simplifique, agilice y automatice el manejo de aranceles, ofreciendo una solución eficaz y accesible. Este proyecto busca no solo resolver las dificultades actuales, sino también optimizar la experiencia de los usuarios y la gestión institucional.</w:t>
      </w:r>
    </w:p>
    <w:p w14:paraId="1A30D762" w14:textId="77777777" w:rsidR="00A45654" w:rsidRPr="00A053FD" w:rsidRDefault="00AF04B7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2" w:name="_tv0c0gw5agyw" w:colFirst="0" w:colLast="0"/>
      <w:bookmarkStart w:id="3" w:name="_Toc46404483"/>
      <w:bookmarkEnd w:id="2"/>
      <w:r w:rsidRPr="00A053FD">
        <w:rPr>
          <w:rFonts w:ascii="Arial" w:hAnsi="Arial" w:cs="Arial"/>
          <w:b/>
          <w:color w:val="0070C0"/>
          <w:sz w:val="36"/>
          <w:szCs w:val="36"/>
        </w:rPr>
        <w:t>Planteamiento del trabajo</w:t>
      </w:r>
      <w:bookmarkEnd w:id="3"/>
    </w:p>
    <w:p w14:paraId="5EC38B57" w14:textId="77777777" w:rsidR="00AF04B7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4" w:name="_4vmcuzlpl88p" w:colFirst="0" w:colLast="0"/>
      <w:bookmarkStart w:id="5" w:name="_Toc46404484"/>
      <w:bookmarkEnd w:id="4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2.1 Formulación del problema</w:t>
      </w:r>
      <w:bookmarkEnd w:id="5"/>
      <w:r w:rsidR="00AF04B7"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</w:p>
    <w:p w14:paraId="200D2B9B" w14:textId="1B71822C" w:rsidR="00B33CA0" w:rsidRDefault="00B33CA0" w:rsidP="00741D36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46404485"/>
      <w:r w:rsidRPr="00B33CA0">
        <w:rPr>
          <w:rFonts w:ascii="Times New Roman" w:hAnsi="Times New Roman" w:cs="Times New Roman"/>
          <w:sz w:val="24"/>
          <w:szCs w:val="24"/>
        </w:rPr>
        <w:t xml:space="preserve">La gestión de los aranceles </w:t>
      </w:r>
      <w:r w:rsidR="00457714">
        <w:rPr>
          <w:rFonts w:ascii="Times New Roman" w:hAnsi="Times New Roman" w:cs="Times New Roman"/>
          <w:sz w:val="24"/>
          <w:szCs w:val="24"/>
        </w:rPr>
        <w:t xml:space="preserve">de pagos </w:t>
      </w:r>
      <w:r w:rsidRPr="00B33CA0">
        <w:rPr>
          <w:rFonts w:ascii="Times New Roman" w:hAnsi="Times New Roman" w:cs="Times New Roman"/>
          <w:sz w:val="24"/>
          <w:szCs w:val="24"/>
        </w:rPr>
        <w:t>en guarderías privadas presenta un desafío recurrente, dado que muchas de estas instituciones aún operan con sistemas manuales o poco integrados. Esto ocasiona errores en los cálculos de pagos, retrasos en la facturación, confusión en el seguimiento de cuotas y una experiencia insatisfactoria para los padres. Además, estas dificultades afectan la administración interna, incrementando los tiempos operativos y los costos asociados. Este proyecto propone desarrollar un programa automatizado específico para guarderías privadas, diseñado para registrar, calcular y gestionar los aranceles de manera eficiente. La solución ofrecerá funcionalidades personalizadas, como la programación de pagos recurrentes, recordatorios automáticos y reportes financieros, optimizando así tanto la experiencia de los padres como la gestión administrativa.</w:t>
      </w:r>
    </w:p>
    <w:p w14:paraId="45028539" w14:textId="48592C81" w:rsidR="00AF04B7" w:rsidRPr="00741D36" w:rsidRDefault="00AF04B7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741D36">
        <w:rPr>
          <w:rFonts w:ascii="Arial" w:eastAsia="Times New Roman" w:hAnsi="Arial" w:cs="Arial"/>
          <w:b/>
          <w:sz w:val="28"/>
          <w:szCs w:val="28"/>
        </w:rPr>
        <w:t>2.2 Justificación</w:t>
      </w:r>
      <w:bookmarkEnd w:id="6"/>
    </w:p>
    <w:p w14:paraId="38EC6392" w14:textId="00BEB125" w:rsidR="009C4E2B" w:rsidRPr="00741D36" w:rsidRDefault="007B0B37" w:rsidP="00A053FD">
      <w:pPr>
        <w:rPr>
          <w:rFonts w:ascii="Arial" w:hAnsi="Arial" w:cs="Arial"/>
          <w:sz w:val="24"/>
          <w:szCs w:val="24"/>
        </w:rPr>
      </w:pPr>
      <w:r w:rsidRPr="004513E0">
        <w:rPr>
          <w:rFonts w:ascii="Times New Roman" w:hAnsi="Times New Roman" w:cs="Times New Roman"/>
          <w:sz w:val="24"/>
          <w:szCs w:val="24"/>
        </w:rPr>
        <w:t xml:space="preserve">En la actualidad </w:t>
      </w:r>
      <w:r w:rsidR="0B3A3FA8" w:rsidRPr="004513E0">
        <w:rPr>
          <w:rFonts w:ascii="Times New Roman" w:hAnsi="Times New Roman" w:cs="Times New Roman"/>
          <w:sz w:val="24"/>
          <w:szCs w:val="24"/>
        </w:rPr>
        <w:t xml:space="preserve">hemos presenciado 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un impacto directo en el ámbito de la administración educativa y la tecnología aplicada, siendo de interés </w:t>
      </w:r>
      <w:r w:rsidR="00E97D03" w:rsidRPr="004513E0">
        <w:rPr>
          <w:rFonts w:ascii="Times New Roman" w:hAnsi="Times New Roman" w:cs="Times New Roman"/>
          <w:sz w:val="24"/>
          <w:szCs w:val="24"/>
        </w:rPr>
        <w:t>para la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optimización de procesos administrativos y la mejora de servicios en el sector privado. Este proyecto contribuirá a la digitalización de las</w:t>
      </w:r>
      <w:r w:rsidR="00505E15">
        <w:rPr>
          <w:rFonts w:ascii="Times New Roman" w:hAnsi="Times New Roman" w:cs="Times New Roman"/>
          <w:sz w:val="24"/>
          <w:szCs w:val="24"/>
        </w:rPr>
        <w:t xml:space="preserve"> unidades educativas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privadas, reduciendo errores y aumentando la satisfacción de los clientes. </w:t>
      </w:r>
      <w:r w:rsidR="2C8452AE" w:rsidRPr="2C8452AE">
        <w:rPr>
          <w:rFonts w:ascii="Times New Roman" w:hAnsi="Times New Roman" w:cs="Times New Roman"/>
          <w:sz w:val="24"/>
          <w:szCs w:val="24"/>
        </w:rPr>
        <w:t xml:space="preserve">Se </w:t>
      </w:r>
      <w:r w:rsidR="00E97D03" w:rsidRPr="2C8452AE">
        <w:rPr>
          <w:rFonts w:ascii="Times New Roman" w:hAnsi="Times New Roman" w:cs="Times New Roman"/>
          <w:sz w:val="24"/>
          <w:szCs w:val="24"/>
        </w:rPr>
        <w:t>desarrollará</w:t>
      </w:r>
      <w:r w:rsidR="2C8452AE" w:rsidRPr="2C8452AE">
        <w:rPr>
          <w:rFonts w:ascii="Times New Roman" w:hAnsi="Times New Roman" w:cs="Times New Roman"/>
          <w:sz w:val="24"/>
          <w:szCs w:val="24"/>
        </w:rPr>
        <w:t xml:space="preserve"> una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solución </w:t>
      </w:r>
      <w:r w:rsidR="00E97D03" w:rsidRPr="2C8452AE">
        <w:rPr>
          <w:rFonts w:ascii="Times New Roman" w:hAnsi="Times New Roman" w:cs="Times New Roman"/>
          <w:sz w:val="24"/>
          <w:szCs w:val="24"/>
        </w:rPr>
        <w:t>que permita</w:t>
      </w:r>
      <w:r w:rsidR="156B078D" w:rsidRPr="156B078D">
        <w:rPr>
          <w:rFonts w:ascii="Times New Roman" w:hAnsi="Times New Roman" w:cs="Times New Roman"/>
          <w:sz w:val="24"/>
          <w:szCs w:val="24"/>
        </w:rPr>
        <w:t xml:space="preserve"> explorar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la aplicación de tecnologías inteligentes en nichos específicos, abriendo posibilidades para la creación de sistemas adaptativos que respondan a las necesidades de pequeñas y medianas empresas en el sector educativo</w:t>
      </w:r>
      <w:r w:rsidR="00A511DB">
        <w:rPr>
          <w:rFonts w:ascii="Times New Roman" w:hAnsi="Times New Roman" w:cs="Times New Roman"/>
          <w:sz w:val="24"/>
          <w:szCs w:val="24"/>
        </w:rPr>
        <w:t xml:space="preserve"> privado</w:t>
      </w:r>
      <w:r w:rsidR="009C4E2B" w:rsidRPr="009C4E2B">
        <w:rPr>
          <w:rFonts w:ascii="Arial" w:hAnsi="Arial" w:cs="Arial"/>
          <w:sz w:val="24"/>
          <w:szCs w:val="24"/>
        </w:rPr>
        <w:t>.</w:t>
      </w:r>
    </w:p>
    <w:p w14:paraId="675D3156" w14:textId="77777777" w:rsidR="003E2DCA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7" w:name="_i9tr9kozscvk" w:colFirst="0" w:colLast="0"/>
      <w:bookmarkStart w:id="8" w:name="_jpl0t0crsz0r" w:colFirst="0" w:colLast="0"/>
      <w:bookmarkStart w:id="9" w:name="_Toc46404486"/>
      <w:bookmarkEnd w:id="7"/>
      <w:bookmarkEnd w:id="8"/>
      <w:r w:rsidRPr="00A053FD">
        <w:rPr>
          <w:rFonts w:ascii="Arial" w:hAnsi="Arial" w:cs="Arial"/>
          <w:b/>
          <w:color w:val="0070C0"/>
          <w:sz w:val="36"/>
          <w:szCs w:val="36"/>
        </w:rPr>
        <w:t>Sistema de Objetivos</w:t>
      </w:r>
      <w:bookmarkEnd w:id="9"/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bookmarkStart w:id="10" w:name="_t0itilsq0o1p" w:colFirst="0" w:colLast="0"/>
      <w:bookmarkEnd w:id="10"/>
    </w:p>
    <w:p w14:paraId="4D17738A" w14:textId="7777777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11" w:name="_Toc46404487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3.1. Objetivo General</w:t>
      </w:r>
      <w:bookmarkEnd w:id="11"/>
    </w:p>
    <w:p w14:paraId="6CDB8A88" w14:textId="77777777" w:rsidR="00141CD2" w:rsidRDefault="00141CD2" w:rsidP="2A1A88F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" w:name="_nybn4wc611q4" w:colFirst="0" w:colLast="0"/>
      <w:bookmarkStart w:id="13" w:name="_Toc46404488"/>
      <w:bookmarkEnd w:id="12"/>
      <w:r w:rsidRPr="00141C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Facilitar al administrador la gestión de los pagos de pensiones en la unidad educativa a través del uso de un producto software, con el objetivo de satisfacer sus necesidades mediante el uso de una matriz de usuario.</w:t>
      </w:r>
    </w:p>
    <w:p w14:paraId="129290F6" w14:textId="47002D6D" w:rsidR="00A45654" w:rsidRPr="00741D36" w:rsidRDefault="00A45654" w:rsidP="2A1A88FF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lastRenderedPageBreak/>
        <w:t xml:space="preserve">3.2. Objetivos Específicos </w:t>
      </w:r>
      <w:r w:rsidR="003E2DCA"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(03)</w:t>
      </w:r>
      <w:bookmarkEnd w:id="13"/>
    </w:p>
    <w:p w14:paraId="14782789" w14:textId="0D391B48" w:rsidR="00AF04B7" w:rsidRDefault="002A28AE" w:rsidP="005D1FF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A28AE">
        <w:rPr>
          <w:rFonts w:ascii="Times New Roman" w:hAnsi="Times New Roman" w:cs="Times New Roman"/>
          <w:sz w:val="24"/>
          <w:szCs w:val="24"/>
        </w:rPr>
        <w:t xml:space="preserve">Diseñar e implementar un registro que permita almacenar y gestionar información de los </w:t>
      </w:r>
      <w:r>
        <w:rPr>
          <w:rFonts w:ascii="Times New Roman" w:hAnsi="Times New Roman" w:cs="Times New Roman"/>
          <w:sz w:val="24"/>
          <w:szCs w:val="24"/>
        </w:rPr>
        <w:t>padres de familia</w:t>
      </w:r>
      <w:r w:rsidRPr="002A28AE">
        <w:rPr>
          <w:rFonts w:ascii="Times New Roman" w:hAnsi="Times New Roman" w:cs="Times New Roman"/>
          <w:sz w:val="24"/>
          <w:szCs w:val="24"/>
        </w:rPr>
        <w:t>.</w:t>
      </w:r>
    </w:p>
    <w:p w14:paraId="59AB1525" w14:textId="37E2C09F" w:rsidR="002A28AE" w:rsidRDefault="008627D3" w:rsidP="005D1FF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Garantizar </w:t>
      </w:r>
      <w:r w:rsidR="001F13EA">
        <w:rPr>
          <w:rFonts w:ascii="Times New Roman" w:hAnsi="Times New Roman" w:cs="Times New Roman"/>
          <w:sz w:val="24"/>
          <w:szCs w:val="24"/>
        </w:rPr>
        <w:t>el correcto funcionamiento de los procesos internos del software</w:t>
      </w:r>
      <w:r w:rsidR="00CD6710">
        <w:rPr>
          <w:rFonts w:ascii="Times New Roman" w:hAnsi="Times New Roman" w:cs="Times New Roman"/>
          <w:sz w:val="24"/>
          <w:szCs w:val="24"/>
        </w:rPr>
        <w:t>, como los registros de nuevos padre</w:t>
      </w:r>
      <w:r w:rsidR="00B6243B">
        <w:rPr>
          <w:rFonts w:ascii="Times New Roman" w:hAnsi="Times New Roman" w:cs="Times New Roman"/>
          <w:sz w:val="24"/>
          <w:szCs w:val="24"/>
        </w:rPr>
        <w:t>s</w:t>
      </w:r>
      <w:r w:rsidR="00CD6710">
        <w:rPr>
          <w:rFonts w:ascii="Times New Roman" w:hAnsi="Times New Roman" w:cs="Times New Roman"/>
          <w:sz w:val="24"/>
          <w:szCs w:val="24"/>
        </w:rPr>
        <w:t>, registro de pagos, histori</w:t>
      </w:r>
      <w:r w:rsidR="00B6243B">
        <w:rPr>
          <w:rFonts w:ascii="Times New Roman" w:hAnsi="Times New Roman" w:cs="Times New Roman"/>
          <w:sz w:val="24"/>
          <w:szCs w:val="24"/>
        </w:rPr>
        <w:t xml:space="preserve">al, </w:t>
      </w:r>
      <w:r w:rsidR="00D5096C">
        <w:rPr>
          <w:rFonts w:ascii="Times New Roman" w:hAnsi="Times New Roman" w:cs="Times New Roman"/>
          <w:sz w:val="24"/>
          <w:szCs w:val="24"/>
        </w:rPr>
        <w:t>etc. Así evaluando cada flujo y estructura de código para cumplir con los requisitos funcionales del sistema.</w:t>
      </w:r>
    </w:p>
    <w:p w14:paraId="0D03A994" w14:textId="77777777" w:rsidR="00B214BC" w:rsidRPr="005D1FF1" w:rsidRDefault="00B214BC" w:rsidP="005D1FF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</w:p>
    <w:p w14:paraId="60917022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4" w:name="_gxkcl4xqwud2" w:colFirst="0" w:colLast="0"/>
      <w:bookmarkStart w:id="15" w:name="_Toc46404489"/>
      <w:bookmarkEnd w:id="14"/>
      <w:r w:rsidRPr="00A053FD">
        <w:rPr>
          <w:rFonts w:ascii="Arial" w:hAnsi="Arial" w:cs="Arial"/>
          <w:b/>
          <w:color w:val="0070C0"/>
          <w:sz w:val="36"/>
          <w:szCs w:val="36"/>
        </w:rPr>
        <w:t>Alcance</w:t>
      </w:r>
      <w:bookmarkEnd w:id="15"/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 </w:t>
      </w:r>
    </w:p>
    <w:p w14:paraId="093E0028" w14:textId="5E3DFEBD" w:rsidR="0006096E" w:rsidRDefault="0006096E" w:rsidP="0006096E">
      <w:pPr>
        <w:pStyle w:val="NormalWeb"/>
      </w:pPr>
      <w:r>
        <w:t xml:space="preserve">Crear una arquitectura funcional y un diseño de interfaz centrado en el usuario, asegurando que el sistema sea intuitivo y fácil </w:t>
      </w:r>
      <w:r w:rsidR="00527CFF">
        <w:t>para que lo use el administrador</w:t>
      </w:r>
      <w:r>
        <w:t>.</w:t>
      </w:r>
    </w:p>
    <w:p w14:paraId="3F8741AC" w14:textId="71B6E49C" w:rsidR="0006096E" w:rsidRDefault="0006096E" w:rsidP="0006096E">
      <w:pPr>
        <w:pStyle w:val="NormalWeb"/>
      </w:pPr>
      <w:r>
        <w:t xml:space="preserve">Realizar pruebas </w:t>
      </w:r>
      <w:r w:rsidR="00685A66">
        <w:t xml:space="preserve">para así </w:t>
      </w:r>
      <w:r w:rsidR="008671FF">
        <w:t>satisfacer sus necesidades que realizamos en la entrevista</w:t>
      </w:r>
      <w:r w:rsidR="00685A66">
        <w:t xml:space="preserve"> </w:t>
      </w:r>
      <w:r w:rsidR="00905EBE">
        <w:t xml:space="preserve">así </w:t>
      </w:r>
    </w:p>
    <w:p w14:paraId="60C9F0E8" w14:textId="5A605195" w:rsidR="00CD3B54" w:rsidRPr="005F43BD" w:rsidRDefault="00CD3B54" w:rsidP="00A053F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E2BCD99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>Marco Teórico</w:t>
      </w:r>
    </w:p>
    <w:p w14:paraId="35144EA5" w14:textId="51DBA0CC" w:rsidR="00E901ED" w:rsidRDefault="00E901ED" w:rsidP="00A053FD">
      <w:pPr>
        <w:spacing w:after="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incluye el uso de herramientas que abarcan tanto el desarrollo como la gestión de la información. </w:t>
      </w:r>
      <w:r w:rsidR="00AF706C">
        <w:rPr>
          <w:rFonts w:ascii="Arial" w:hAnsi="Arial" w:cs="Arial"/>
          <w:sz w:val="24"/>
          <w:szCs w:val="24"/>
        </w:rPr>
        <w:t xml:space="preserve">Se </w:t>
      </w:r>
      <w:r w:rsidR="0043190D">
        <w:rPr>
          <w:rFonts w:ascii="Arial" w:hAnsi="Arial" w:cs="Arial"/>
          <w:sz w:val="24"/>
          <w:szCs w:val="24"/>
        </w:rPr>
        <w:t>usará</w:t>
      </w:r>
      <w:r w:rsidR="00AF706C">
        <w:rPr>
          <w:rFonts w:ascii="Arial" w:hAnsi="Arial" w:cs="Arial"/>
          <w:sz w:val="24"/>
          <w:szCs w:val="24"/>
        </w:rPr>
        <w:t xml:space="preserve"> </w:t>
      </w:r>
      <w:r w:rsidR="006F5001">
        <w:rPr>
          <w:rFonts w:ascii="Arial" w:hAnsi="Arial" w:cs="Arial"/>
          <w:sz w:val="24"/>
          <w:szCs w:val="24"/>
        </w:rPr>
        <w:t xml:space="preserve">DEV C++, </w:t>
      </w:r>
      <w:proofErr w:type="spellStart"/>
      <w:r w:rsidR="006F5001">
        <w:rPr>
          <w:rFonts w:ascii="Arial" w:hAnsi="Arial" w:cs="Arial"/>
          <w:sz w:val="24"/>
          <w:szCs w:val="24"/>
        </w:rPr>
        <w:t>Code</w:t>
      </w:r>
      <w:proofErr w:type="spellEnd"/>
      <w:r w:rsidR="006F5001">
        <w:rPr>
          <w:rFonts w:ascii="Arial" w:hAnsi="Arial" w:cs="Arial"/>
          <w:sz w:val="24"/>
          <w:szCs w:val="24"/>
        </w:rPr>
        <w:t xml:space="preserve"> Blocks</w:t>
      </w:r>
      <w:r>
        <w:rPr>
          <w:rFonts w:ascii="Arial" w:hAnsi="Arial" w:cs="Arial"/>
          <w:sz w:val="24"/>
          <w:szCs w:val="24"/>
        </w:rPr>
        <w:t xml:space="preserve"> para facilitar la gestión del desarrollo del producto software.</w:t>
      </w:r>
      <w:r w:rsidR="000704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Finalmente, se </w:t>
      </w:r>
      <w:r w:rsidR="00A80B3D">
        <w:rPr>
          <w:rFonts w:ascii="Arial" w:hAnsi="Arial" w:cs="Arial"/>
          <w:sz w:val="24"/>
          <w:szCs w:val="24"/>
        </w:rPr>
        <w:t>funciones de</w:t>
      </w:r>
      <w:r w:rsidR="002B74AB">
        <w:rPr>
          <w:rFonts w:ascii="Arial" w:hAnsi="Arial" w:cs="Arial"/>
          <w:sz w:val="24"/>
          <w:szCs w:val="24"/>
        </w:rPr>
        <w:t xml:space="preserve">l lenguaje de </w:t>
      </w:r>
      <w:r w:rsidR="00AE4DB7">
        <w:rPr>
          <w:rFonts w:ascii="Arial" w:hAnsi="Arial" w:cs="Arial"/>
          <w:sz w:val="24"/>
          <w:szCs w:val="24"/>
        </w:rPr>
        <w:t>programación c</w:t>
      </w:r>
      <w:r w:rsidR="002B74AB">
        <w:rPr>
          <w:rFonts w:ascii="Arial" w:hAnsi="Arial" w:cs="Arial"/>
          <w:sz w:val="24"/>
          <w:szCs w:val="24"/>
        </w:rPr>
        <w:t xml:space="preserve"> </w:t>
      </w:r>
      <w:r w:rsidR="005056CC">
        <w:rPr>
          <w:rFonts w:ascii="Arial" w:hAnsi="Arial" w:cs="Arial"/>
          <w:sz w:val="24"/>
          <w:szCs w:val="24"/>
        </w:rPr>
        <w:t xml:space="preserve">    </w:t>
      </w:r>
    </w:p>
    <w:p w14:paraId="6719CF41" w14:textId="77777777" w:rsidR="00E901ED" w:rsidRDefault="00E901ED" w:rsidP="00A053FD">
      <w:pPr>
        <w:spacing w:after="0" w:line="36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14:paraId="419F559C" w14:textId="2610422E" w:rsidR="00E901ED" w:rsidRPr="00E901ED" w:rsidRDefault="00E901ED" w:rsidP="00E901ED">
      <w:pPr>
        <w:pStyle w:val="Prrafodelista"/>
        <w:numPr>
          <w:ilvl w:val="1"/>
          <w:numId w:val="31"/>
        </w:numPr>
        <w:spacing w:line="360" w:lineRule="auto"/>
        <w:textAlignment w:val="baseline"/>
        <w:rPr>
          <w:b/>
          <w:sz w:val="24"/>
          <w:szCs w:val="24"/>
        </w:rPr>
      </w:pPr>
      <w:r w:rsidRPr="00E901ED">
        <w:rPr>
          <w:b/>
          <w:sz w:val="24"/>
          <w:szCs w:val="24"/>
        </w:rPr>
        <w:t>Metodología</w:t>
      </w:r>
    </w:p>
    <w:p w14:paraId="36AEF63A" w14:textId="300BB9EC" w:rsidR="004123FE" w:rsidRDefault="00E901ED" w:rsidP="00A053FD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 w:rsidRPr="0035104D">
        <w:rPr>
          <w:rFonts w:ascii="Arial" w:hAnsi="Arial" w:cs="Arial"/>
          <w:bCs/>
          <w:sz w:val="24"/>
          <w:szCs w:val="24"/>
        </w:rPr>
        <w:t>En este proyecto, se desarrollará un sistema automatizado para registrar y gestionar pagos. El sistema se desarrollará en</w:t>
      </w:r>
      <w:r w:rsidR="008B322B">
        <w:rPr>
          <w:rFonts w:ascii="Arial" w:hAnsi="Arial" w:cs="Arial"/>
          <w:bCs/>
          <w:sz w:val="24"/>
          <w:szCs w:val="24"/>
        </w:rPr>
        <w:t xml:space="preserve"> DEV C++ y </w:t>
      </w:r>
      <w:proofErr w:type="spellStart"/>
      <w:r w:rsidR="008B322B">
        <w:rPr>
          <w:rFonts w:ascii="Arial" w:hAnsi="Arial" w:cs="Arial"/>
          <w:bCs/>
          <w:sz w:val="24"/>
          <w:szCs w:val="24"/>
        </w:rPr>
        <w:t>Code</w:t>
      </w:r>
      <w:proofErr w:type="spellEnd"/>
      <w:r w:rsidR="008B322B">
        <w:rPr>
          <w:rFonts w:ascii="Arial" w:hAnsi="Arial" w:cs="Arial"/>
          <w:bCs/>
          <w:sz w:val="24"/>
          <w:szCs w:val="24"/>
        </w:rPr>
        <w:t xml:space="preserve"> Blocks</w:t>
      </w:r>
      <w:r w:rsidRPr="0035104D">
        <w:rPr>
          <w:rFonts w:ascii="Arial" w:hAnsi="Arial" w:cs="Arial"/>
          <w:bCs/>
          <w:sz w:val="24"/>
          <w:szCs w:val="24"/>
        </w:rPr>
        <w:t>, empezando por las funcionalidades básicas, como el registro de pagos. Además, se prioriza una interfaz intuitiva y accesible, considerando tanto las necesidades de</w:t>
      </w:r>
      <w:r w:rsidR="001008FE">
        <w:rPr>
          <w:rFonts w:ascii="Arial" w:hAnsi="Arial" w:cs="Arial"/>
          <w:bCs/>
          <w:sz w:val="24"/>
          <w:szCs w:val="24"/>
        </w:rPr>
        <w:t>l administrador.</w:t>
      </w:r>
      <w:r w:rsidRPr="0035104D">
        <w:rPr>
          <w:rFonts w:ascii="Arial" w:hAnsi="Arial" w:cs="Arial"/>
          <w:bCs/>
          <w:sz w:val="24"/>
          <w:szCs w:val="24"/>
        </w:rPr>
        <w:t xml:space="preserve"> El producto software se realizará a través de un proceso iterativo, utilizando herramientas modernas de desarrollo y tecnologías adaptadas al contexto. </w:t>
      </w:r>
    </w:p>
    <w:p w14:paraId="2BCD7909" w14:textId="77777777" w:rsidR="008B322B" w:rsidRDefault="005C531D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        </w:t>
      </w:r>
    </w:p>
    <w:p w14:paraId="65CB4A7E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663EA417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3FC6B61A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BAE04ED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075E65D5" w14:textId="77777777" w:rsidR="001008FE" w:rsidRDefault="001008FE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1511607" w14:textId="77777777" w:rsidR="001008FE" w:rsidRDefault="001008FE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3C3F3DD3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2EF053A" w14:textId="5DFFDFF2" w:rsidR="00DD13B3" w:rsidRDefault="005C531D" w:rsidP="002D6852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lang w:val="es" w:eastAsia="es-EC"/>
        </w:rPr>
        <w:lastRenderedPageBreak/>
        <w:t xml:space="preserve">     </w:t>
      </w:r>
      <w:r w:rsidR="00DD13B3" w:rsidRPr="005C531D"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5.1.1 </w:t>
      </w: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Presupuesto </w:t>
      </w:r>
    </w:p>
    <w:p w14:paraId="3AFA46B0" w14:textId="5FF424BE" w:rsidR="00E901ED" w:rsidRPr="001C094C" w:rsidRDefault="004123FE" w:rsidP="00A053FD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presupuesto del desarrollo del producto software </w:t>
      </w:r>
      <w:r w:rsidR="00067EAA">
        <w:rPr>
          <w:rFonts w:ascii="Arial" w:hAnsi="Arial" w:cs="Arial"/>
          <w:bCs/>
          <w:sz w:val="24"/>
          <w:szCs w:val="24"/>
        </w:rPr>
        <w:t>consiste</w:t>
      </w:r>
      <w:r w:rsidR="00D52FD1">
        <w:rPr>
          <w:rFonts w:ascii="Arial" w:hAnsi="Arial" w:cs="Arial"/>
          <w:bCs/>
          <w:sz w:val="24"/>
          <w:szCs w:val="24"/>
        </w:rPr>
        <w:t xml:space="preserve"> en los gastos, el cual está compuesto</w:t>
      </w:r>
      <w:r w:rsidR="00DD0B3B">
        <w:rPr>
          <w:rFonts w:ascii="Arial" w:hAnsi="Arial" w:cs="Arial"/>
          <w:bCs/>
          <w:sz w:val="24"/>
          <w:szCs w:val="24"/>
        </w:rPr>
        <w:t xml:space="preserve">, </w:t>
      </w:r>
      <w:r w:rsidR="00916EBA">
        <w:rPr>
          <w:rFonts w:ascii="Arial" w:hAnsi="Arial" w:cs="Arial"/>
          <w:bCs/>
          <w:sz w:val="24"/>
          <w:szCs w:val="24"/>
        </w:rPr>
        <w:t>programas como CO</w:t>
      </w:r>
      <w:r w:rsidR="00CB656E">
        <w:rPr>
          <w:rFonts w:ascii="Arial" w:hAnsi="Arial" w:cs="Arial"/>
          <w:bCs/>
          <w:sz w:val="24"/>
          <w:szCs w:val="24"/>
        </w:rPr>
        <w:t xml:space="preserve">DE BLOCKS, DEV C++, </w:t>
      </w:r>
      <w:r w:rsidR="00C64F5D">
        <w:rPr>
          <w:rFonts w:ascii="Arial" w:hAnsi="Arial" w:cs="Arial"/>
          <w:bCs/>
          <w:sz w:val="24"/>
          <w:szCs w:val="24"/>
        </w:rPr>
        <w:t>los cuales son gratis para todos los usuarios, los equipos de trabajo que en este caso</w:t>
      </w:r>
      <w:r w:rsidR="000A543A">
        <w:rPr>
          <w:rFonts w:ascii="Arial" w:hAnsi="Arial" w:cs="Arial"/>
          <w:bCs/>
          <w:sz w:val="24"/>
          <w:szCs w:val="24"/>
        </w:rPr>
        <w:t xml:space="preserve"> computadoras de escritorio y laptops </w:t>
      </w:r>
    </w:p>
    <w:p w14:paraId="0F002B6D" w14:textId="688FBE47" w:rsidR="00A45654" w:rsidRPr="00A053FD" w:rsidRDefault="00E901ED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6" w:name="_vcoghdosesim" w:colFirst="0" w:colLast="0"/>
      <w:bookmarkStart w:id="17" w:name="_5ayq6gdc9gem" w:colFirst="0" w:colLast="0"/>
      <w:bookmarkStart w:id="18" w:name="_Toc46404491"/>
      <w:bookmarkEnd w:id="16"/>
      <w:bookmarkEnd w:id="17"/>
      <w:r w:rsidRPr="00A053FD">
        <w:rPr>
          <w:rFonts w:ascii="Arial" w:hAnsi="Arial" w:cs="Arial"/>
          <w:b/>
          <w:color w:val="0070C0"/>
          <w:sz w:val="36"/>
          <w:szCs w:val="36"/>
        </w:rPr>
        <w:t>Ideas a Defender</w:t>
      </w:r>
      <w:bookmarkEnd w:id="18"/>
    </w:p>
    <w:p w14:paraId="421D1831" w14:textId="2577B5BE" w:rsidR="002B27D9" w:rsidRDefault="003821B3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Usar </w:t>
      </w:r>
      <w:r w:rsidR="00DA63CF">
        <w:rPr>
          <w:sz w:val="24"/>
          <w:szCs w:val="24"/>
        </w:rPr>
        <w:t>algoritmos para</w:t>
      </w:r>
      <w:r>
        <w:rPr>
          <w:sz w:val="24"/>
          <w:szCs w:val="24"/>
        </w:rPr>
        <w:t xml:space="preserve"> procesar con el registro de pagos </w:t>
      </w:r>
    </w:p>
    <w:p w14:paraId="1C2C7400" w14:textId="4EAC182C" w:rsidR="00DA63CF" w:rsidRDefault="00DA63CF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</w:t>
      </w:r>
      <w:r w:rsidR="009D0687">
        <w:rPr>
          <w:sz w:val="24"/>
          <w:szCs w:val="24"/>
        </w:rPr>
        <w:t>interfaz</w:t>
      </w:r>
      <w:r>
        <w:rPr>
          <w:sz w:val="24"/>
          <w:szCs w:val="24"/>
        </w:rPr>
        <w:t xml:space="preserve"> intuitiva que permita al administrador </w:t>
      </w:r>
      <w:r w:rsidR="009D0687">
        <w:rPr>
          <w:sz w:val="24"/>
          <w:szCs w:val="24"/>
        </w:rPr>
        <w:t xml:space="preserve">interactuar </w:t>
      </w:r>
      <w:r w:rsidR="00513BA0">
        <w:rPr>
          <w:sz w:val="24"/>
          <w:szCs w:val="24"/>
        </w:rPr>
        <w:t>fácilmente</w:t>
      </w:r>
      <w:r w:rsidR="009D0687">
        <w:rPr>
          <w:sz w:val="24"/>
          <w:szCs w:val="24"/>
        </w:rPr>
        <w:t xml:space="preserve"> con el sistema</w:t>
      </w:r>
    </w:p>
    <w:p w14:paraId="1A493B65" w14:textId="03E7C4D8" w:rsidR="00513BA0" w:rsidRPr="0008672A" w:rsidRDefault="00A55BC1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contraseña y usuario </w:t>
      </w:r>
      <w:r w:rsidR="001A1560">
        <w:rPr>
          <w:sz w:val="24"/>
          <w:szCs w:val="24"/>
        </w:rPr>
        <w:t>para que sea seguro el sistema y que solo tenga acceso el administrador</w:t>
      </w:r>
    </w:p>
    <w:p w14:paraId="7135EC7C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9" w:name="_hz1fj8djc9d9" w:colFirst="0" w:colLast="0"/>
      <w:bookmarkStart w:id="20" w:name="_Toc46404492"/>
      <w:bookmarkEnd w:id="19"/>
      <w:r w:rsidRPr="00A053FD">
        <w:rPr>
          <w:rFonts w:ascii="Arial" w:hAnsi="Arial" w:cs="Arial"/>
          <w:b/>
          <w:color w:val="0070C0"/>
          <w:sz w:val="36"/>
          <w:szCs w:val="36"/>
        </w:rPr>
        <w:t>Resultados Esperados</w:t>
      </w:r>
      <w:bookmarkEnd w:id="20"/>
    </w:p>
    <w:p w14:paraId="01B8E36A" w14:textId="2CC1033E" w:rsidR="008B322B" w:rsidRPr="00C64E19" w:rsidRDefault="004A3290" w:rsidP="00C64E19">
      <w:pPr>
        <w:spacing w:after="0" w:line="36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espera implementar un sistema que elimine tareas manuales repetitivas, reduciendo los tiempos de gestión operativa. Simplificar y estructurar el cálculo de aranceles, emisión de facturas, y registro de pagos, asegurando la precisión y minimizando errores. Además, diseñar una interfaz gráfica intuitiva y herramientas administrativas que permitan una curva de aprendizaje rápida para el personal </w:t>
      </w:r>
      <w:r w:rsidR="00540729">
        <w:rPr>
          <w:rFonts w:ascii="Arial" w:hAnsi="Arial" w:cs="Arial"/>
          <w:sz w:val="24"/>
          <w:szCs w:val="24"/>
        </w:rPr>
        <w:t>encargado.</w:t>
      </w:r>
    </w:p>
    <w:p w14:paraId="678E2713" w14:textId="77777777" w:rsidR="008B322B" w:rsidRPr="005F43BD" w:rsidRDefault="008B322B" w:rsidP="00A053FD">
      <w:pPr>
        <w:rPr>
          <w:rFonts w:ascii="Arial" w:hAnsi="Arial" w:cs="Arial"/>
          <w:sz w:val="24"/>
          <w:szCs w:val="24"/>
          <w:lang w:eastAsia="es-EC"/>
        </w:rPr>
      </w:pPr>
    </w:p>
    <w:p w14:paraId="2C5DCDE7" w14:textId="41DA3C74" w:rsidR="006F5001" w:rsidRPr="000A543A" w:rsidRDefault="00A45654" w:rsidP="000A543A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21" w:name="_aq2ty9mujqhc" w:colFirst="0" w:colLast="0"/>
      <w:bookmarkStart w:id="22" w:name="_Toc46404493"/>
      <w:bookmarkEnd w:id="21"/>
      <w:r w:rsidRPr="00A053FD">
        <w:rPr>
          <w:rFonts w:ascii="Arial" w:hAnsi="Arial" w:cs="Arial"/>
          <w:b/>
          <w:color w:val="0070C0"/>
          <w:sz w:val="36"/>
          <w:szCs w:val="36"/>
        </w:rPr>
        <w:t>Viabilidad</w:t>
      </w:r>
      <w:bookmarkStart w:id="23" w:name="_Toc45396908"/>
      <w:bookmarkEnd w:id="22"/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1266"/>
        <w:gridCol w:w="4404"/>
        <w:gridCol w:w="1785"/>
        <w:gridCol w:w="1476"/>
      </w:tblGrid>
      <w:tr w:rsidR="000B7508" w14:paraId="47AD7F42" w14:textId="77777777" w:rsidTr="318853BF">
        <w:tc>
          <w:tcPr>
            <w:tcW w:w="1266" w:type="dxa"/>
          </w:tcPr>
          <w:p w14:paraId="58390ADF" w14:textId="187E2643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4" w:name="_Hlk187084125"/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4404" w:type="dxa"/>
          </w:tcPr>
          <w:p w14:paraId="1F62E175" w14:textId="233F4B82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85" w:type="dxa"/>
          </w:tcPr>
          <w:p w14:paraId="4785ADEA" w14:textId="6F4188A9" w:rsidR="000B7508" w:rsidRPr="00086BEE" w:rsidRDefault="00AB311C" w:rsidP="00AB31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08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Unitario</w:t>
            </w:r>
          </w:p>
          <w:p w14:paraId="2F70142E" w14:textId="7B93B3DF" w:rsidR="00AB311C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1476" w:type="dxa"/>
          </w:tcPr>
          <w:p w14:paraId="77A18CBF" w14:textId="77777777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Valor. Total</w:t>
            </w:r>
          </w:p>
          <w:p w14:paraId="79C2F7E8" w14:textId="10882325" w:rsidR="00AB311C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(USD)</w:t>
            </w:r>
          </w:p>
        </w:tc>
      </w:tr>
      <w:tr w:rsidR="000B7508" w14:paraId="6BB221F3" w14:textId="77777777" w:rsidTr="318853BF">
        <w:tc>
          <w:tcPr>
            <w:tcW w:w="1266" w:type="dxa"/>
          </w:tcPr>
          <w:p w14:paraId="65F7EA1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72DCF38F" w14:textId="2B7D50DA" w:rsidR="000B7508" w:rsidRPr="00562B2D" w:rsidRDefault="00AB311C" w:rsidP="000B75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B2D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086BEE" w:rsidRPr="00562B2D">
              <w:rPr>
                <w:rFonts w:ascii="Arial" w:hAnsi="Arial" w:cs="Arial"/>
                <w:b/>
                <w:bCs/>
                <w:sz w:val="24"/>
                <w:szCs w:val="24"/>
              </w:rPr>
              <w:t>QUIPO DE OFICINA</w:t>
            </w:r>
          </w:p>
        </w:tc>
        <w:tc>
          <w:tcPr>
            <w:tcW w:w="1785" w:type="dxa"/>
          </w:tcPr>
          <w:p w14:paraId="2178A86A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CE1C0E7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508" w14:paraId="513659A6" w14:textId="77777777" w:rsidTr="6B1EE0BD">
        <w:trPr>
          <w:trHeight w:val="525"/>
        </w:trPr>
        <w:tc>
          <w:tcPr>
            <w:tcW w:w="1266" w:type="dxa"/>
          </w:tcPr>
          <w:p w14:paraId="2BCD64C9" w14:textId="064D02C3" w:rsidR="000B7508" w:rsidRDefault="0088712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01A03017" w14:textId="034557DC" w:rsidR="000B7508" w:rsidRDefault="00086BE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 portátil HP Ryzen 5</w:t>
            </w:r>
          </w:p>
        </w:tc>
        <w:tc>
          <w:tcPr>
            <w:tcW w:w="1785" w:type="dxa"/>
          </w:tcPr>
          <w:p w14:paraId="79619740" w14:textId="1384B42B" w:rsidR="000B7508" w:rsidRDefault="005039C3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  <w:r w:rsidR="007875E5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476" w:type="dxa"/>
          </w:tcPr>
          <w:p w14:paraId="2FF47B99" w14:textId="13E79B44" w:rsidR="000B7508" w:rsidRDefault="007875E5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485$</w:t>
            </w:r>
          </w:p>
        </w:tc>
      </w:tr>
      <w:tr w:rsidR="000B7508" w14:paraId="5BC28AEA" w14:textId="77777777" w:rsidTr="318853BF">
        <w:tc>
          <w:tcPr>
            <w:tcW w:w="1266" w:type="dxa"/>
          </w:tcPr>
          <w:p w14:paraId="2D1A1092" w14:textId="234EBCAF" w:rsidR="000B7508" w:rsidRDefault="00AB5AD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5BFA6DA8" w14:textId="69029BDB" w:rsidR="000B7508" w:rsidRDefault="00562B2D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Impresora </w:t>
            </w:r>
            <w:r w:rsidR="20BE9669" w:rsidRPr="20BE9669">
              <w:rPr>
                <w:rFonts w:ascii="Arial" w:hAnsi="Arial" w:cs="Arial"/>
                <w:sz w:val="24"/>
                <w:szCs w:val="24"/>
              </w:rPr>
              <w:t xml:space="preserve">Epson </w:t>
            </w:r>
          </w:p>
        </w:tc>
        <w:tc>
          <w:tcPr>
            <w:tcW w:w="1785" w:type="dxa"/>
          </w:tcPr>
          <w:p w14:paraId="314D9DD9" w14:textId="22C187DA" w:rsidR="000B7508" w:rsidRDefault="00B02E14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232$</w:t>
            </w:r>
          </w:p>
        </w:tc>
        <w:tc>
          <w:tcPr>
            <w:tcW w:w="1476" w:type="dxa"/>
          </w:tcPr>
          <w:p w14:paraId="09AD632E" w14:textId="38295CB2" w:rsidR="000B7508" w:rsidRDefault="20BE966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20BE9669">
              <w:rPr>
                <w:rFonts w:ascii="Arial" w:hAnsi="Arial" w:cs="Arial"/>
                <w:sz w:val="24"/>
                <w:szCs w:val="24"/>
              </w:rPr>
              <w:t>232$</w:t>
            </w:r>
          </w:p>
        </w:tc>
      </w:tr>
      <w:tr w:rsidR="000B7508" w14:paraId="157CDEC7" w14:textId="77777777" w:rsidTr="318853BF">
        <w:tc>
          <w:tcPr>
            <w:tcW w:w="1266" w:type="dxa"/>
          </w:tcPr>
          <w:p w14:paraId="51581D7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3C6FD5CB" w14:textId="62E4A2C7" w:rsidR="00B11780" w:rsidRPr="00B11780" w:rsidRDefault="00B11780" w:rsidP="000B75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1780">
              <w:rPr>
                <w:rFonts w:ascii="Arial" w:hAnsi="Arial" w:cs="Arial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1785" w:type="dxa"/>
          </w:tcPr>
          <w:p w14:paraId="2969ABF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5F790DA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508" w14:paraId="35B50E03" w14:textId="77777777" w:rsidTr="318853BF">
        <w:tc>
          <w:tcPr>
            <w:tcW w:w="1266" w:type="dxa"/>
          </w:tcPr>
          <w:p w14:paraId="727B3B20" w14:textId="21F99CE9" w:rsidR="000B7508" w:rsidRDefault="00BF6CB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7C983BB9" w14:textId="2EE740D2" w:rsidR="000B7508" w:rsidRDefault="00BF6CB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operativo Windows 11</w:t>
            </w:r>
          </w:p>
        </w:tc>
        <w:tc>
          <w:tcPr>
            <w:tcW w:w="1785" w:type="dxa"/>
          </w:tcPr>
          <w:p w14:paraId="77382735" w14:textId="2EAC5D3B" w:rsidR="000B7508" w:rsidRDefault="004A08FA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37,50$</w:t>
            </w:r>
          </w:p>
        </w:tc>
        <w:tc>
          <w:tcPr>
            <w:tcW w:w="1476" w:type="dxa"/>
          </w:tcPr>
          <w:p w14:paraId="404517F6" w14:textId="4EA75CD1" w:rsidR="000B7508" w:rsidRDefault="004A08FA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37,50$</w:t>
            </w:r>
          </w:p>
        </w:tc>
      </w:tr>
      <w:tr w:rsidR="000B7508" w14:paraId="7C4A8333" w14:textId="77777777" w:rsidTr="318853BF">
        <w:tc>
          <w:tcPr>
            <w:tcW w:w="1266" w:type="dxa"/>
          </w:tcPr>
          <w:p w14:paraId="7DE7542A" w14:textId="51D92C35" w:rsidR="000B7508" w:rsidRDefault="0088712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2E94CF9D" w14:textId="6EA2E8A2" w:rsidR="000B7508" w:rsidRDefault="00FE31D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 C++</w:t>
            </w:r>
          </w:p>
        </w:tc>
        <w:tc>
          <w:tcPr>
            <w:tcW w:w="1785" w:type="dxa"/>
          </w:tcPr>
          <w:p w14:paraId="1DED735C" w14:textId="0B756092" w:rsidR="000B7508" w:rsidRDefault="0069598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76" w:type="dxa"/>
          </w:tcPr>
          <w:p w14:paraId="396F422D" w14:textId="1B40EBEB" w:rsidR="000B7508" w:rsidRDefault="0069598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</w:tr>
      <w:tr w:rsidR="00377774" w14:paraId="3F6B040C" w14:textId="77777777" w:rsidTr="318853BF">
        <w:tc>
          <w:tcPr>
            <w:tcW w:w="1266" w:type="dxa"/>
          </w:tcPr>
          <w:p w14:paraId="35EF6A5B" w14:textId="078712B6" w:rsidR="00377774" w:rsidRDefault="00377774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3CCFF83B" w14:textId="182649BE" w:rsidR="00377774" w:rsidRPr="568DE4BD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flash</w:t>
            </w:r>
          </w:p>
        </w:tc>
        <w:tc>
          <w:tcPr>
            <w:tcW w:w="1785" w:type="dxa"/>
          </w:tcPr>
          <w:p w14:paraId="1172BABD" w14:textId="78CC3B35" w:rsidR="00377774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D714D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476" w:type="dxa"/>
          </w:tcPr>
          <w:p w14:paraId="7972AD30" w14:textId="1071ABB9" w:rsidR="00377774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D714D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8D4FB2" w14:paraId="2305E719" w14:textId="77777777" w:rsidTr="318853BF">
        <w:tc>
          <w:tcPr>
            <w:tcW w:w="1266" w:type="dxa"/>
          </w:tcPr>
          <w:p w14:paraId="72BEDEA0" w14:textId="347F632E" w:rsidR="008D4FB2" w:rsidRDefault="008D4FB2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1F6F947E" w14:textId="05602867" w:rsidR="008D4FB2" w:rsidRDefault="005352E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Blocks</w:t>
            </w:r>
          </w:p>
        </w:tc>
        <w:tc>
          <w:tcPr>
            <w:tcW w:w="1785" w:type="dxa"/>
          </w:tcPr>
          <w:p w14:paraId="16A05CB3" w14:textId="0A202135" w:rsidR="008D4FB2" w:rsidRDefault="0075012F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76" w:type="dxa"/>
          </w:tcPr>
          <w:p w14:paraId="2110F7FA" w14:textId="69180EC0" w:rsidR="008D4FB2" w:rsidRDefault="0075012F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</w:tr>
      <w:tr w:rsidR="004D5F39" w14:paraId="7D31EB10" w14:textId="77777777" w:rsidTr="318853BF">
        <w:tc>
          <w:tcPr>
            <w:tcW w:w="1266" w:type="dxa"/>
          </w:tcPr>
          <w:p w14:paraId="7E2F7999" w14:textId="33C7C438" w:rsidR="004D5F39" w:rsidRDefault="004D5F39" w:rsidP="00E4692F">
            <w:pPr>
              <w:tabs>
                <w:tab w:val="left" w:pos="85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7E58DCC9" w14:textId="77777777" w:rsidR="004D5F39" w:rsidRDefault="004D5F3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21B151D" w14:textId="51D01001" w:rsidR="004D5F39" w:rsidRDefault="004D5F3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476" w:type="dxa"/>
          </w:tcPr>
          <w:p w14:paraId="5405CA62" w14:textId="495F4190" w:rsidR="004D5F39" w:rsidRDefault="00F426A1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819</w:t>
            </w:r>
            <w:r w:rsidR="00F11F9F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14:paraId="51E610C1" w14:textId="2AA66C93" w:rsidR="00A45654" w:rsidRPr="00741D36" w:rsidRDefault="009702E1" w:rsidP="00D02523">
      <w:pPr>
        <w:spacing w:line="360" w:lineRule="auto"/>
        <w:ind w:firstLine="540"/>
        <w:rPr>
          <w:rFonts w:ascii="Arial" w:eastAsia="Times New Roman" w:hAnsi="Arial" w:cs="Arial"/>
          <w:sz w:val="24"/>
          <w:szCs w:val="24"/>
        </w:rPr>
      </w:pPr>
      <w:r w:rsidRPr="005F43BD">
        <w:rPr>
          <w:rFonts w:ascii="Arial" w:hAnsi="Arial" w:cs="Arial"/>
          <w:sz w:val="24"/>
          <w:szCs w:val="24"/>
        </w:rPr>
        <w:t xml:space="preserve">Tabla </w:t>
      </w:r>
      <w:r w:rsidRPr="005F43BD">
        <w:rPr>
          <w:rFonts w:ascii="Arial" w:hAnsi="Arial" w:cs="Arial"/>
          <w:sz w:val="24"/>
          <w:szCs w:val="24"/>
        </w:rPr>
        <w:fldChar w:fldCharType="begin"/>
      </w:r>
      <w:r w:rsidRPr="005F43BD">
        <w:rPr>
          <w:rFonts w:ascii="Arial" w:hAnsi="Arial" w:cs="Arial"/>
          <w:sz w:val="24"/>
          <w:szCs w:val="24"/>
        </w:rPr>
        <w:instrText xml:space="preserve"> SEQ Tabla \* ARABIC </w:instrText>
      </w:r>
      <w:r w:rsidRPr="005F43BD">
        <w:rPr>
          <w:rFonts w:ascii="Arial" w:hAnsi="Arial" w:cs="Arial"/>
          <w:sz w:val="24"/>
          <w:szCs w:val="24"/>
        </w:rPr>
        <w:fldChar w:fldCharType="separate"/>
      </w:r>
      <w:r w:rsidRPr="005F43BD">
        <w:rPr>
          <w:rFonts w:ascii="Arial" w:hAnsi="Arial" w:cs="Arial"/>
          <w:noProof/>
          <w:sz w:val="24"/>
          <w:szCs w:val="24"/>
        </w:rPr>
        <w:t>1</w:t>
      </w:r>
      <w:r w:rsidRPr="005F43BD">
        <w:rPr>
          <w:rFonts w:ascii="Arial" w:hAnsi="Arial" w:cs="Arial"/>
          <w:noProof/>
          <w:sz w:val="24"/>
          <w:szCs w:val="24"/>
        </w:rPr>
        <w:fldChar w:fldCharType="end"/>
      </w:r>
      <w:r w:rsidRPr="005F43BD">
        <w:rPr>
          <w:rFonts w:ascii="Arial" w:hAnsi="Arial" w:cs="Arial"/>
          <w:sz w:val="24"/>
          <w:szCs w:val="24"/>
        </w:rPr>
        <w:t xml:space="preserve"> Pr</w:t>
      </w:r>
      <w:bookmarkEnd w:id="24"/>
      <w:r w:rsidRPr="005F43BD">
        <w:rPr>
          <w:rFonts w:ascii="Arial" w:hAnsi="Arial" w:cs="Arial"/>
          <w:sz w:val="24"/>
          <w:szCs w:val="24"/>
        </w:rPr>
        <w:t>esupuesto del proyecto</w:t>
      </w:r>
      <w:bookmarkEnd w:id="23"/>
      <w:r w:rsidR="00A45654" w:rsidRPr="005F43BD">
        <w:rPr>
          <w:rFonts w:ascii="Arial" w:eastAsia="Times New Roman" w:hAnsi="Arial" w:cs="Arial"/>
          <w:sz w:val="24"/>
          <w:szCs w:val="24"/>
        </w:rPr>
        <w:t xml:space="preserve">       </w:t>
      </w:r>
      <w:bookmarkStart w:id="25" w:name="_egmnuvt7cuku" w:colFirst="0" w:colLast="0"/>
      <w:bookmarkStart w:id="26" w:name="_d0k7ivng0vnt" w:colFirst="0" w:colLast="0"/>
      <w:bookmarkEnd w:id="25"/>
      <w:bookmarkEnd w:id="26"/>
    </w:p>
    <w:p w14:paraId="42D25D01" w14:textId="11964FD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27" w:name="_Toc46404494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lastRenderedPageBreak/>
        <w:t>8.1 Humana</w:t>
      </w:r>
      <w:bookmarkEnd w:id="27"/>
    </w:p>
    <w:p w14:paraId="1B46B9B2" w14:textId="7777777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28" w:name="_xuvqfhstse2n" w:colFirst="0" w:colLast="0"/>
      <w:bookmarkStart w:id="29" w:name="_Toc46404495"/>
      <w:bookmarkEnd w:id="28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8.1.1 Tutor Empresarial</w:t>
      </w:r>
      <w:bookmarkEnd w:id="29"/>
    </w:p>
    <w:p w14:paraId="532F3C81" w14:textId="77777777" w:rsidR="00DB7F52" w:rsidRPr="00A72837" w:rsidRDefault="00DB7F52" w:rsidP="00741D36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30" w:name="_ldsc4mcyotnb" w:colFirst="0" w:colLast="0"/>
      <w:bookmarkStart w:id="31" w:name="_Toc46404496"/>
      <w:bookmarkEnd w:id="30"/>
      <w:r w:rsidRPr="00A72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Sra. Blanca Chicaiza:</w:t>
      </w:r>
      <w:r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Propietaria del inmueble, quien proporcionará la retroalimentación sobre los requerimientos administrativos y necesidades específicas del negocio.</w:t>
      </w:r>
    </w:p>
    <w:p w14:paraId="7D42C3A1" w14:textId="1330D384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8.1.2 Tutor Académico</w:t>
      </w:r>
      <w:bookmarkEnd w:id="31"/>
    </w:p>
    <w:p w14:paraId="0557EC15" w14:textId="57B23D5C" w:rsidR="0088684F" w:rsidRPr="00A72837" w:rsidRDefault="002B486C" w:rsidP="00741D36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Ing. Jenny</w:t>
      </w:r>
      <w:r w:rsidR="00D41120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Ruiz</w:t>
      </w:r>
      <w:r w:rsidR="00713F75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 Encargada de supervisar y validar el desarrollo técnico y académico del proyecto, asegurando el cumplimiento de estándares.</w:t>
      </w:r>
    </w:p>
    <w:p w14:paraId="0045283B" w14:textId="7364B049" w:rsidR="00AC2694" w:rsidRPr="00A72837" w:rsidRDefault="00A45654" w:rsidP="00713F75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32" w:name="_mtdf2z6maa33" w:colFirst="0" w:colLast="0"/>
      <w:bookmarkStart w:id="33" w:name="_Toc46404497"/>
      <w:bookmarkEnd w:id="32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8.1.3 Estudiantes</w:t>
      </w:r>
      <w:bookmarkEnd w:id="33"/>
      <w:r w:rsidR="00AC2694">
        <w:rPr>
          <w:rFonts w:ascii="Arial" w:eastAsia="Times New Roman" w:hAnsi="Arial" w:cs="Arial"/>
          <w:b/>
          <w:color w:val="000000" w:themeColor="text1"/>
          <w:sz w:val="28"/>
          <w:szCs w:val="28"/>
        </w:rPr>
        <w:br/>
      </w:r>
      <w:r w:rsidR="00D67B31" w:rsidRPr="00A72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Julio Andrade, Julio Esteban y Anthony Caisaguano</w:t>
      </w:r>
      <w:r w:rsidR="00D67B31" w:rsidRPr="00A728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D67B31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Estudiantes responsables del diseño, desarrollo e implementación del sistema, aplicando conocimientos en programación, diseño de interfaces y gestión de bases de datos.</w:t>
      </w:r>
    </w:p>
    <w:p w14:paraId="7AA5EEF5" w14:textId="146312E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34" w:name="_duvwstqy59f6" w:colFirst="0" w:colLast="0"/>
      <w:bookmarkStart w:id="35" w:name="_n4baebyl4yuh" w:colFirst="0" w:colLast="0"/>
      <w:bookmarkStart w:id="36" w:name="_Toc46404498"/>
      <w:bookmarkEnd w:id="34"/>
      <w:bookmarkEnd w:id="35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8.2</w:t>
      </w:r>
      <w:r>
        <w:tab/>
      </w: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Tecnológica</w:t>
      </w:r>
      <w:bookmarkEnd w:id="36"/>
    </w:p>
    <w:p w14:paraId="3CDBD589" w14:textId="53B355C8" w:rsidR="00A45654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37" w:name="_2t4wbmrzecs9" w:colFirst="0" w:colLast="0"/>
      <w:bookmarkStart w:id="38" w:name="_Toc46404499"/>
      <w:bookmarkEnd w:id="37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8.2.1 </w:t>
      </w:r>
      <w:bookmarkEnd w:id="38"/>
      <w:r w:rsidR="01D57E7D" w:rsidRPr="01D57E7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Hard</w:t>
      </w:r>
      <w:r w:rsidR="009F342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w</w:t>
      </w:r>
      <w:r w:rsidR="01D57E7D" w:rsidRPr="01D57E7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are</w:t>
      </w: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</w:p>
    <w:p w14:paraId="06619335" w14:textId="77777777" w:rsidR="000A543A" w:rsidRPr="00741D36" w:rsidRDefault="000A543A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160A0463" w14:textId="2DF49F22" w:rsidR="00A90D04" w:rsidRDefault="00A90D04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0D04">
        <w:rPr>
          <w:rFonts w:ascii="Times New Roman" w:eastAsia="Times New Roman" w:hAnsi="Times New Roman" w:cs="Times New Roman"/>
          <w:b/>
          <w:bCs/>
          <w:sz w:val="24"/>
          <w:szCs w:val="24"/>
        </w:rPr>
        <w:t>Computadoras personales:</w:t>
      </w:r>
      <w:r w:rsidRPr="00A90D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3 portátiles de procesador </w:t>
      </w:r>
      <w:proofErr w:type="spellStart"/>
      <w:r w:rsidR="00CD7DAB" w:rsidRPr="00A72837">
        <w:rPr>
          <w:rFonts w:ascii="Times New Roman" w:eastAsia="Times New Roman" w:hAnsi="Times New Roman" w:cs="Times New Roman"/>
          <w:sz w:val="24"/>
          <w:szCs w:val="24"/>
        </w:rPr>
        <w:t>Icore</w:t>
      </w:r>
      <w:proofErr w:type="spellEnd"/>
      <w:r w:rsidR="00CD7DAB" w:rsidRPr="00A72837">
        <w:rPr>
          <w:rFonts w:ascii="Times New Roman" w:eastAsia="Times New Roman" w:hAnsi="Times New Roman" w:cs="Times New Roman"/>
          <w:sz w:val="24"/>
          <w:szCs w:val="24"/>
        </w:rPr>
        <w:t xml:space="preserve"> 9 Gen12H, </w:t>
      </w:r>
      <w:r w:rsidR="00063134" w:rsidRPr="00A72837">
        <w:rPr>
          <w:rFonts w:ascii="Times New Roman" w:eastAsia="Times New Roman" w:hAnsi="Times New Roman" w:cs="Times New Roman"/>
          <w:sz w:val="24"/>
          <w:szCs w:val="24"/>
        </w:rPr>
        <w:t xml:space="preserve">Ryzen 5 5500 U, </w:t>
      </w:r>
    </w:p>
    <w:p w14:paraId="037A56F5" w14:textId="77777777" w:rsidR="00A72837" w:rsidRPr="00A90D04" w:rsidRDefault="00A72837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F0AA01" w14:textId="00BC604D" w:rsidR="00A90D04" w:rsidRPr="00EC390E" w:rsidRDefault="00EC390E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Block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guardara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información en un</w:t>
      </w:r>
      <w:r w:rsidR="0043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block de notas para </w:t>
      </w:r>
      <w:r w:rsidR="0043190D">
        <w:rPr>
          <w:rFonts w:ascii="Times New Roman" w:eastAsia="Times New Roman" w:hAnsi="Times New Roman" w:cs="Times New Roman"/>
          <w:sz w:val="24"/>
          <w:szCs w:val="24"/>
        </w:rPr>
        <w:t>la información de los datos registrados.</w:t>
      </w:r>
    </w:p>
    <w:p w14:paraId="08B92417" w14:textId="77777777" w:rsidR="00A72837" w:rsidRPr="00A90D04" w:rsidRDefault="00A72837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9BBAE4" w14:textId="4078E549" w:rsidR="00A45654" w:rsidRPr="00A72837" w:rsidRDefault="00A90D04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b/>
          <w:bCs/>
          <w:sz w:val="24"/>
          <w:szCs w:val="24"/>
        </w:rPr>
        <w:t>Otros periféricos:</w:t>
      </w: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 Monitor adicional para diseño, impresora para documentación y herramientas de respaldo (discos duros externos).</w:t>
      </w:r>
    </w:p>
    <w:p w14:paraId="46DCEA9F" w14:textId="6DBD54F0" w:rsidR="00EF6C6E" w:rsidRDefault="00EF6C6E" w:rsidP="00A053FD">
      <w:pPr>
        <w:pStyle w:val="Ttulo2"/>
        <w:keepNext w:val="0"/>
        <w:keepLines w:val="0"/>
        <w:spacing w:after="80" w:line="360" w:lineRule="auto"/>
        <w:rPr>
          <w:rFonts w:eastAsia="Times New Roman"/>
          <w:b/>
          <w:sz w:val="24"/>
          <w:szCs w:val="24"/>
        </w:rPr>
      </w:pPr>
      <w:r w:rsidRPr="005F43BD">
        <w:rPr>
          <w:rFonts w:eastAsia="Times New Roman"/>
          <w:b/>
          <w:sz w:val="24"/>
          <w:szCs w:val="24"/>
        </w:rPr>
        <w:t>9.1 Conclusiones</w:t>
      </w:r>
    </w:p>
    <w:p w14:paraId="310F454E" w14:textId="758ECB6A" w:rsidR="183DB46A" w:rsidRPr="00A72837" w:rsidRDefault="6CC8908A" w:rsidP="6CC8908A">
      <w:pP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El software administrativo </w:t>
      </w:r>
      <w:r w:rsidRPr="00A72837">
        <w:rPr>
          <w:rFonts w:ascii="Times New Roman" w:eastAsia="Calibri" w:hAnsi="Times New Roman" w:cs="Times New Roman"/>
          <w:sz w:val="24"/>
          <w:szCs w:val="24"/>
        </w:rPr>
        <w:t xml:space="preserve">representa una solución integral que optimiza procesos financieros, mejora la experiencia de usuarios y ayuda con el manejo administrativo de las instituciones particulares. </w:t>
      </w:r>
    </w:p>
    <w:p w14:paraId="0FD56579" w14:textId="77777777" w:rsidR="000227B1" w:rsidRPr="000227B1" w:rsidRDefault="000227B1" w:rsidP="000227B1">
      <w:pPr>
        <w:rPr>
          <w:lang w:val="es" w:eastAsia="es-EC"/>
        </w:rPr>
      </w:pPr>
    </w:p>
    <w:p w14:paraId="507DAFFF" w14:textId="0C43F503" w:rsidR="00136989" w:rsidRPr="00AE4DB7" w:rsidRDefault="00EF6C6E" w:rsidP="00AE4DB7">
      <w:pPr>
        <w:spacing w:after="80" w:line="360" w:lineRule="auto"/>
        <w:rPr>
          <w:rFonts w:eastAsia="Times New Roman"/>
          <w:b/>
          <w:sz w:val="24"/>
          <w:szCs w:val="24"/>
        </w:rPr>
      </w:pPr>
      <w:r w:rsidRPr="005F43BD">
        <w:rPr>
          <w:rFonts w:eastAsia="Times New Roman"/>
          <w:b/>
          <w:sz w:val="24"/>
          <w:szCs w:val="24"/>
        </w:rPr>
        <w:t>9.2 Recomenda</w:t>
      </w:r>
      <w:r w:rsidR="00BA59E8" w:rsidRPr="005F43BD">
        <w:rPr>
          <w:rFonts w:eastAsia="Times New Roman"/>
          <w:b/>
          <w:sz w:val="24"/>
          <w:szCs w:val="24"/>
        </w:rPr>
        <w:t>ciones</w:t>
      </w:r>
    </w:p>
    <w:p w14:paraId="21405639" w14:textId="77777777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garantizar un buen funcionamiento al programa que queremos presentar se debe realizar   las cajas negras y blancas, recopilar los requisitos funcionales y no funcionales, realizar pruebas (test) para así dar una buena presentación.</w:t>
      </w:r>
    </w:p>
    <w:p w14:paraId="3C389908" w14:textId="77777777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Mejorar la seguridad del sistema mediante un usuario y contraseña para así protegiendo los datos de los usuarios.</w:t>
      </w:r>
    </w:p>
    <w:p w14:paraId="39944D0D" w14:textId="3DBF5109" w:rsidR="00AE4DB7" w:rsidRPr="00C64E19" w:rsidRDefault="00AE4DB7" w:rsidP="00A053FD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AE4DB7" w:rsidRPr="00C64E19" w:rsidSect="00A907D0">
          <w:pgSz w:w="11909" w:h="16834"/>
          <w:pgMar w:top="1440" w:right="1440" w:bottom="1440" w:left="1440" w:header="0" w:footer="720" w:gutter="0"/>
          <w:pgNumType w:start="3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Cada proyecto debe tener claro de la idea principal de que se va realizar, definiendo tanto como los requisitos funcionales y no funcionales.</w:t>
      </w:r>
    </w:p>
    <w:p w14:paraId="095CC411" w14:textId="68A7684E" w:rsidR="00A45654" w:rsidRPr="00A053FD" w:rsidRDefault="00816730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39" w:name="_tzpqcbm0cjau" w:colFirst="0" w:colLast="0"/>
      <w:bookmarkStart w:id="40" w:name="_Toc46404501"/>
      <w:bookmarkEnd w:id="39"/>
      <w:r w:rsidRPr="00A053FD">
        <w:rPr>
          <w:rFonts w:ascii="Arial" w:hAnsi="Arial" w:cs="Arial"/>
          <w:b/>
          <w:color w:val="0070C0"/>
          <w:sz w:val="36"/>
          <w:szCs w:val="36"/>
        </w:rPr>
        <w:lastRenderedPageBreak/>
        <w:t xml:space="preserve">Planificación para el </w:t>
      </w:r>
      <w:r w:rsidR="00A45654" w:rsidRPr="00A053FD">
        <w:rPr>
          <w:rFonts w:ascii="Arial" w:hAnsi="Arial" w:cs="Arial"/>
          <w:b/>
          <w:color w:val="0070C0"/>
          <w:sz w:val="36"/>
          <w:szCs w:val="36"/>
        </w:rPr>
        <w:t>Cronograma:</w:t>
      </w:r>
      <w:bookmarkEnd w:id="40"/>
      <w:r>
        <w:br/>
      </w:r>
    </w:p>
    <w:tbl>
      <w:tblPr>
        <w:tblStyle w:val="Tablaconcuadrcula"/>
        <w:tblW w:w="8490" w:type="dxa"/>
        <w:tblLayout w:type="fixed"/>
        <w:tblLook w:val="06A0" w:firstRow="1" w:lastRow="0" w:firstColumn="1" w:lastColumn="0" w:noHBand="1" w:noVBand="1"/>
      </w:tblPr>
      <w:tblGrid>
        <w:gridCol w:w="3075"/>
        <w:gridCol w:w="5415"/>
      </w:tblGrid>
      <w:tr w:rsidR="01FE1DBC" w14:paraId="682782AB" w14:textId="77777777" w:rsidTr="0658239C">
        <w:trPr>
          <w:trHeight w:val="300"/>
        </w:trPr>
        <w:tc>
          <w:tcPr>
            <w:tcW w:w="3075" w:type="dxa"/>
          </w:tcPr>
          <w:p w14:paraId="35898020" w14:textId="44D149D8" w:rsidR="01FE1DBC" w:rsidRDefault="0658239C" w:rsidP="01FE1DBC">
            <w:r w:rsidRPr="0658239C">
              <w:rPr>
                <w:rFonts w:ascii="Calibri" w:eastAsia="Calibri" w:hAnsi="Calibri" w:cs="Calibri"/>
              </w:rPr>
              <w:t>Mes 1: Planificación y análisis</w:t>
            </w:r>
          </w:p>
        </w:tc>
        <w:tc>
          <w:tcPr>
            <w:tcW w:w="5415" w:type="dxa"/>
          </w:tcPr>
          <w:p w14:paraId="340E31CC" w14:textId="4BA6576F" w:rsidR="01FE1DBC" w:rsidRDefault="01FE1DBC" w:rsidP="01FE1DBC"/>
        </w:tc>
      </w:tr>
      <w:tr w:rsidR="01FE1DBC" w14:paraId="7492F4E4" w14:textId="77777777" w:rsidTr="0658239C">
        <w:trPr>
          <w:trHeight w:val="300"/>
        </w:trPr>
        <w:tc>
          <w:tcPr>
            <w:tcW w:w="3075" w:type="dxa"/>
          </w:tcPr>
          <w:p w14:paraId="4AF6E176" w14:textId="684561D8" w:rsidR="01FE1DBC" w:rsidRDefault="0658239C" w:rsidP="01FE1DBC">
            <w:r>
              <w:t>Semana 1</w:t>
            </w:r>
          </w:p>
        </w:tc>
        <w:tc>
          <w:tcPr>
            <w:tcW w:w="5415" w:type="dxa"/>
          </w:tcPr>
          <w:p w14:paraId="47E06C6F" w14:textId="51D434D9" w:rsidR="01FE1DBC" w:rsidRDefault="00A110B6" w:rsidP="01FE1DBC">
            <w:r>
              <w:t>Análisis</w:t>
            </w:r>
            <w:r w:rsidR="00B35B4F">
              <w:t xml:space="preserve"> de necesidades y requisitos</w:t>
            </w:r>
          </w:p>
        </w:tc>
      </w:tr>
      <w:tr w:rsidR="01FE1DBC" w14:paraId="40B5B0B8" w14:textId="77777777" w:rsidTr="0658239C">
        <w:trPr>
          <w:trHeight w:val="300"/>
        </w:trPr>
        <w:tc>
          <w:tcPr>
            <w:tcW w:w="3075" w:type="dxa"/>
          </w:tcPr>
          <w:p w14:paraId="16165D36" w14:textId="614BDC88" w:rsidR="01FE1DBC" w:rsidRDefault="00B35B4F" w:rsidP="01FE1DBC">
            <w:r>
              <w:t>Semana 2</w:t>
            </w:r>
          </w:p>
        </w:tc>
        <w:tc>
          <w:tcPr>
            <w:tcW w:w="5415" w:type="dxa"/>
          </w:tcPr>
          <w:p w14:paraId="226A4EE7" w14:textId="40417FFC" w:rsidR="01FE1DBC" w:rsidRDefault="00B35B4F" w:rsidP="01FE1DBC">
            <w:r>
              <w:t>Diseño del prototipo</w:t>
            </w:r>
          </w:p>
        </w:tc>
      </w:tr>
      <w:tr w:rsidR="01FE1DBC" w14:paraId="6602FFA4" w14:textId="77777777" w:rsidTr="0658239C">
        <w:trPr>
          <w:trHeight w:val="300"/>
        </w:trPr>
        <w:tc>
          <w:tcPr>
            <w:tcW w:w="3075" w:type="dxa"/>
          </w:tcPr>
          <w:p w14:paraId="278D1828" w14:textId="3D9435F8" w:rsidR="01FE1DBC" w:rsidRDefault="00B35B4F" w:rsidP="01FE1DBC">
            <w:r>
              <w:t>Semana 3</w:t>
            </w:r>
          </w:p>
        </w:tc>
        <w:tc>
          <w:tcPr>
            <w:tcW w:w="5415" w:type="dxa"/>
          </w:tcPr>
          <w:p w14:paraId="082DBF1C" w14:textId="423F933C" w:rsidR="01FE1DBC" w:rsidRDefault="00A110B6" w:rsidP="01FE1DBC">
            <w:r>
              <w:t>Desarrollo de la interfaz grafica</w:t>
            </w:r>
          </w:p>
        </w:tc>
      </w:tr>
      <w:tr w:rsidR="01FE1DBC" w14:paraId="1AD23D79" w14:textId="77777777" w:rsidTr="0658239C">
        <w:trPr>
          <w:trHeight w:val="300"/>
        </w:trPr>
        <w:tc>
          <w:tcPr>
            <w:tcW w:w="3075" w:type="dxa"/>
          </w:tcPr>
          <w:p w14:paraId="1D378665" w14:textId="5623EE73" w:rsidR="01FE1DBC" w:rsidRDefault="00B35B4F" w:rsidP="01FE1DBC">
            <w:r>
              <w:t>Semana 4</w:t>
            </w:r>
          </w:p>
        </w:tc>
        <w:tc>
          <w:tcPr>
            <w:tcW w:w="5415" w:type="dxa"/>
          </w:tcPr>
          <w:p w14:paraId="41CD43AA" w14:textId="609B9BCA" w:rsidR="01FE1DBC" w:rsidRDefault="00F20700" w:rsidP="01FE1DBC">
            <w:r>
              <w:t>Implementación</w:t>
            </w:r>
            <w:r w:rsidR="00067E80">
              <w:t xml:space="preserve"> de funcionalidades principales</w:t>
            </w:r>
          </w:p>
        </w:tc>
      </w:tr>
      <w:tr w:rsidR="01FE1DBC" w14:paraId="015B069D" w14:textId="77777777" w:rsidTr="0658239C">
        <w:trPr>
          <w:trHeight w:val="300"/>
        </w:trPr>
        <w:tc>
          <w:tcPr>
            <w:tcW w:w="3075" w:type="dxa"/>
          </w:tcPr>
          <w:p w14:paraId="66B9F9F9" w14:textId="3F8F07CF" w:rsidR="01FE1DBC" w:rsidRDefault="00B35B4F" w:rsidP="01FE1DBC">
            <w:r>
              <w:t xml:space="preserve">Semana </w:t>
            </w:r>
            <w:r w:rsidR="00F341F0">
              <w:t>5</w:t>
            </w:r>
          </w:p>
        </w:tc>
        <w:tc>
          <w:tcPr>
            <w:tcW w:w="5415" w:type="dxa"/>
          </w:tcPr>
          <w:p w14:paraId="7080B451" w14:textId="0B8BA1E3" w:rsidR="01FE1DBC" w:rsidRDefault="00F20700" w:rsidP="01FE1DBC">
            <w:r>
              <w:t>Pruebas del Sistema</w:t>
            </w:r>
          </w:p>
        </w:tc>
      </w:tr>
      <w:tr w:rsidR="01FE1DBC" w14:paraId="24C651E0" w14:textId="77777777" w:rsidTr="0658239C">
        <w:trPr>
          <w:trHeight w:val="300"/>
        </w:trPr>
        <w:tc>
          <w:tcPr>
            <w:tcW w:w="3075" w:type="dxa"/>
          </w:tcPr>
          <w:p w14:paraId="181FDF1D" w14:textId="344B01EB" w:rsidR="01FE1DBC" w:rsidRDefault="00B35B4F" w:rsidP="01FE1DBC">
            <w:r>
              <w:t xml:space="preserve">Semana </w:t>
            </w:r>
            <w:r w:rsidR="00F341F0">
              <w:t>6</w:t>
            </w:r>
          </w:p>
        </w:tc>
        <w:tc>
          <w:tcPr>
            <w:tcW w:w="5415" w:type="dxa"/>
          </w:tcPr>
          <w:p w14:paraId="3C923AA8" w14:textId="7D66A658" w:rsidR="01FE1DBC" w:rsidRDefault="00F20700" w:rsidP="01FE1DBC">
            <w:r>
              <w:t>Optimización y ajustes</w:t>
            </w:r>
          </w:p>
        </w:tc>
      </w:tr>
      <w:tr w:rsidR="00F20700" w14:paraId="37EDD21B" w14:textId="77777777" w:rsidTr="0658239C">
        <w:trPr>
          <w:trHeight w:val="300"/>
        </w:trPr>
        <w:tc>
          <w:tcPr>
            <w:tcW w:w="3075" w:type="dxa"/>
          </w:tcPr>
          <w:p w14:paraId="22EC1359" w14:textId="4C6F96C1" w:rsidR="00F20700" w:rsidRDefault="00F20700" w:rsidP="01FE1DBC">
            <w:r>
              <w:t xml:space="preserve">Semana </w:t>
            </w:r>
            <w:r w:rsidR="00F341F0">
              <w:t>7</w:t>
            </w:r>
          </w:p>
        </w:tc>
        <w:tc>
          <w:tcPr>
            <w:tcW w:w="5415" w:type="dxa"/>
          </w:tcPr>
          <w:p w14:paraId="55AF0F61" w14:textId="22E5B9E0" w:rsidR="00F20700" w:rsidRDefault="00F20700" w:rsidP="01FE1DBC">
            <w:r>
              <w:t>Capacitación y entrega final</w:t>
            </w:r>
          </w:p>
        </w:tc>
      </w:tr>
    </w:tbl>
    <w:p w14:paraId="46DA7992" w14:textId="70266C86" w:rsidR="00816730" w:rsidRPr="00741D36" w:rsidRDefault="00816730" w:rsidP="00A053FD">
      <w:pPr>
        <w:rPr>
          <w:ins w:id="41" w:author="Microsoft Word" w:date="2024-11-17T17:58:00Z" w16du:dateUtc="2024-11-17T22:58:00Z"/>
        </w:rPr>
      </w:pPr>
    </w:p>
    <w:p w14:paraId="4676B51F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42" w:name="_julsk27nisuw" w:colFirst="0" w:colLast="0"/>
      <w:bookmarkStart w:id="43" w:name="_Toc513527982"/>
      <w:bookmarkStart w:id="44" w:name="_Toc514052966"/>
      <w:bookmarkStart w:id="45" w:name="_Toc46404502"/>
      <w:bookmarkEnd w:id="42"/>
      <w:r w:rsidRPr="00A053FD">
        <w:rPr>
          <w:rFonts w:ascii="Arial" w:hAnsi="Arial" w:cs="Arial"/>
          <w:b/>
          <w:color w:val="0070C0"/>
          <w:sz w:val="36"/>
          <w:szCs w:val="36"/>
        </w:rPr>
        <w:t>Bibliografía</w:t>
      </w:r>
      <w:bookmarkEnd w:id="43"/>
      <w:bookmarkEnd w:id="44"/>
      <w:bookmarkEnd w:id="45"/>
    </w:p>
    <w:p w14:paraId="6B6A6AB9" w14:textId="77777777" w:rsidR="009702E1" w:rsidRDefault="009702E1" w:rsidP="00A053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Georgia" w:hAnsi="Arial" w:cs="Arial"/>
          <w:b/>
          <w:color w:val="000000"/>
          <w:sz w:val="24"/>
          <w:szCs w:val="24"/>
        </w:rPr>
      </w:pPr>
    </w:p>
    <w:p w14:paraId="0E2F4790" w14:textId="77777777" w:rsidR="00540729" w:rsidRPr="00DB2C71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begin"/>
      </w:r>
      <w:r w:rsidRPr="00540729">
        <w:instrText>HYPERLINK "https://www.scribbr.es/citar/generador/folders/6EPrJDk7RSWj2f3sDroRdY/lists/3eoVhesmg9KVAFmEGhLxQW/fuentes/25YjL7xtplNekwaC1q2ySo/"</w:instrText>
      </w:r>
      <w:r w:rsidRPr="00540729">
        <w:fldChar w:fldCharType="separate"/>
      </w:r>
    </w:p>
    <w:p w14:paraId="014C4AEE" w14:textId="77777777" w:rsidR="00DB2C71" w:rsidRPr="00DB2C71" w:rsidRDefault="00DB2C71" w:rsidP="00DB2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iCs/>
        </w:rPr>
      </w:pPr>
      <w:proofErr w:type="gramStart"/>
      <w:r w:rsidRPr="00DB2C71">
        <w:rPr>
          <w:rStyle w:val="Hipervnculo"/>
          <w:i/>
          <w:iCs/>
        </w:rPr>
        <w:t>Code::</w:t>
      </w:r>
      <w:proofErr w:type="gramEnd"/>
      <w:r w:rsidRPr="00DB2C71">
        <w:rPr>
          <w:rStyle w:val="Hipervnculo"/>
          <w:i/>
          <w:iCs/>
        </w:rPr>
        <w:t xml:space="preserve">Blocks. (s. f.). </w:t>
      </w:r>
      <w:proofErr w:type="gramStart"/>
      <w:r w:rsidRPr="00DB2C71">
        <w:rPr>
          <w:rStyle w:val="Hipervnculo"/>
          <w:i/>
          <w:iCs/>
        </w:rPr>
        <w:t>Code::</w:t>
      </w:r>
      <w:proofErr w:type="gramEnd"/>
      <w:r w:rsidRPr="00DB2C71">
        <w:rPr>
          <w:rStyle w:val="Hipervnculo"/>
          <w:i/>
          <w:iCs/>
        </w:rPr>
        <w:t>Blocks. https://www.codeblocks.org/</w:t>
      </w:r>
    </w:p>
    <w:p w14:paraId="47F00EEC" w14:textId="77777777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end"/>
      </w:r>
      <w:r w:rsidRPr="00540729">
        <w:fldChar w:fldCharType="begin"/>
      </w:r>
      <w:r w:rsidRPr="00540729">
        <w:instrText>HYPERLINK "https://www.scribbr.es/citar/generador/folders/6EPrJDk7RSWj2f3sDroRdY/lists/3eoVhesmg9KVAFmEGhLxQW/fuentes/6YbBZJGZUTHBaDO2iTIWNF/"</w:instrText>
      </w:r>
      <w:r w:rsidRPr="00540729">
        <w:fldChar w:fldCharType="separate"/>
      </w:r>
    </w:p>
    <w:p w14:paraId="5F794EC5" w14:textId="77777777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rPr>
          <w:rStyle w:val="Hipervnculo"/>
          <w:i/>
          <w:iCs/>
        </w:rPr>
        <w:t>Visual Studio Code - Code editing. Redefined</w:t>
      </w:r>
      <w:r w:rsidRPr="00540729">
        <w:rPr>
          <w:rStyle w:val="Hipervnculo"/>
        </w:rPr>
        <w:t>. (2021, 3 noviembre). https://code.visualstudio.com/</w:t>
      </w:r>
    </w:p>
    <w:p w14:paraId="1CEB521C" w14:textId="388AF84C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end"/>
      </w:r>
      <w:r>
        <w:fldChar w:fldCharType="begin"/>
      </w:r>
      <w:r>
        <w:instrText>HYPERLINK "C:\\Users\\HP\\Downloads\\Front End frente a back-end: diferencia entre el desarrollo de aplicaciones - AWS. (s. f.). Amazon Web Services, Inc. https:\\aws.amazon.com\\es\\compare\\the-difference-between-frontend-and-backend\\"</w:instrText>
      </w:r>
      <w:r>
        <w:fldChar w:fldCharType="separate"/>
      </w:r>
    </w:p>
    <w:p w14:paraId="0AB9B5F2" w14:textId="77777777" w:rsidR="00540729" w:rsidRPr="00540729" w:rsidRDefault="00540729" w:rsidP="00540729">
      <w:pPr>
        <w:rPr>
          <w:rStyle w:val="Hipervnculo"/>
        </w:rPr>
      </w:pPr>
      <w:r w:rsidRPr="00540729">
        <w:rPr>
          <w:rStyle w:val="Hipervnculo"/>
          <w:i/>
          <w:iCs/>
        </w:rPr>
        <w:t>Front End frente a back-end: diferencia entre el desarrollo de aplicaciones - AWS</w:t>
      </w:r>
      <w:r w:rsidRPr="00540729">
        <w:rPr>
          <w:rStyle w:val="Hipervnculo"/>
        </w:rPr>
        <w:t>. (s. f.). Amazon Web Services, Inc. https://aws.amazon.com/es/compare/the-difference-between-frontend-and-backend/#:~:text=El%20front%20end%20es%20aquello,permiten%20que%20la%20aplicaci%C3%B3n%20funcione</w:t>
      </w:r>
    </w:p>
    <w:p w14:paraId="41BC527B" w14:textId="1185BA1E" w:rsidR="00540729" w:rsidRPr="00540729" w:rsidRDefault="00540729" w:rsidP="00540729">
      <w:pPr>
        <w:sectPr w:rsidR="00540729" w:rsidRPr="00540729" w:rsidSect="00D46D52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14:paraId="70B50EC6" w14:textId="77777777" w:rsidR="00F31AEB" w:rsidRPr="005F43BD" w:rsidRDefault="00F31AEB" w:rsidP="00A053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Georgia" w:hAnsi="Arial" w:cs="Arial"/>
          <w:b/>
          <w:color w:val="000000"/>
          <w:sz w:val="24"/>
          <w:szCs w:val="24"/>
        </w:rPr>
      </w:pPr>
    </w:p>
    <w:p w14:paraId="6D04B6D1" w14:textId="77777777" w:rsidR="009702E1" w:rsidRDefault="009702E1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Anexos. </w:t>
      </w:r>
    </w:p>
    <w:p w14:paraId="618FAC36" w14:textId="10E39118" w:rsidR="001206D8" w:rsidRDefault="00F8249A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C274210" wp14:editId="091E6138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4572000" cy="3838575"/>
            <wp:effectExtent l="0" t="0" r="0" b="9525"/>
            <wp:wrapTopAndBottom/>
            <wp:docPr id="1105062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2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20549" w14:textId="77777777" w:rsidR="001206D8" w:rsidRDefault="001206D8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</w:p>
    <w:p w14:paraId="36D8E6D4" w14:textId="6A2D3F05" w:rsidR="00F369C5" w:rsidRDefault="001206D8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FF7BE02" wp14:editId="1ECFF4E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8896350" cy="4467225"/>
            <wp:effectExtent l="0" t="0" r="0" b="9525"/>
            <wp:wrapTopAndBottom/>
            <wp:docPr id="9755362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FD" w:rsidRPr="00A053FD">
        <w:rPr>
          <w:rFonts w:ascii="Arial" w:hAnsi="Arial" w:cs="Arial"/>
          <w:b/>
          <w:color w:val="0070C0"/>
          <w:sz w:val="36"/>
          <w:szCs w:val="36"/>
        </w:rPr>
        <w:t xml:space="preserve">Anexo </w:t>
      </w:r>
      <w:r w:rsidR="00A053FD">
        <w:rPr>
          <w:rFonts w:ascii="Arial" w:hAnsi="Arial" w:cs="Arial"/>
          <w:b/>
          <w:color w:val="0070C0"/>
          <w:sz w:val="36"/>
          <w:szCs w:val="36"/>
        </w:rPr>
        <w:t>II</w:t>
      </w:r>
      <w:r w:rsidR="00A053FD" w:rsidRPr="00A053FD">
        <w:rPr>
          <w:rFonts w:ascii="Arial" w:hAnsi="Arial" w:cs="Arial"/>
          <w:b/>
          <w:color w:val="0070C0"/>
          <w:sz w:val="36"/>
          <w:szCs w:val="36"/>
        </w:rPr>
        <w:t xml:space="preserve">I. </w:t>
      </w:r>
      <w:r w:rsidR="00A053FD">
        <w:rPr>
          <w:rFonts w:ascii="Arial" w:hAnsi="Arial" w:cs="Arial"/>
          <w:b/>
          <w:color w:val="0070C0"/>
          <w:sz w:val="36"/>
          <w:szCs w:val="36"/>
        </w:rPr>
        <w:t>Historia de Usuario</w:t>
      </w:r>
    </w:p>
    <w:p w14:paraId="3E45779F" w14:textId="77777777" w:rsidR="00CD6517" w:rsidRDefault="00CD6517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</w:p>
    <w:p w14:paraId="633FBE44" w14:textId="3EE6A128" w:rsidR="00F369C5" w:rsidRDefault="00CD6517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 w:rsidRPr="00C1625C">
        <w:rPr>
          <w:rFonts w:ascii="Arial" w:hAnsi="Arial" w:cs="Arial"/>
          <w:b/>
          <w:color w:val="0070C0"/>
          <w:sz w:val="36"/>
          <w:szCs w:val="36"/>
        </w:rPr>
        <w:lastRenderedPageBreak/>
        <w:drawing>
          <wp:anchor distT="0" distB="0" distL="114300" distR="114300" simplePos="0" relativeHeight="251659776" behindDoc="0" locked="0" layoutInCell="1" allowOverlap="1" wp14:anchorId="7EB0C0D3" wp14:editId="619F5434">
            <wp:simplePos x="0" y="0"/>
            <wp:positionH relativeFrom="column">
              <wp:posOffset>-417963</wp:posOffset>
            </wp:positionH>
            <wp:positionV relativeFrom="paragraph">
              <wp:posOffset>387551</wp:posOffset>
            </wp:positionV>
            <wp:extent cx="8892540" cy="2921635"/>
            <wp:effectExtent l="0" t="0" r="3810" b="0"/>
            <wp:wrapTopAndBottom/>
            <wp:docPr id="993573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732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9C5">
        <w:rPr>
          <w:rFonts w:ascii="Arial" w:hAnsi="Arial" w:cs="Arial"/>
          <w:b/>
          <w:color w:val="0070C0"/>
          <w:sz w:val="36"/>
          <w:szCs w:val="36"/>
        </w:rPr>
        <w:t>CRONOGRAMA</w:t>
      </w:r>
    </w:p>
    <w:p w14:paraId="17232A99" w14:textId="771A16B9" w:rsidR="00F369C5" w:rsidRPr="00A053FD" w:rsidRDefault="00CD6517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 w:rsidRPr="00CD6517">
        <w:rPr>
          <w:rFonts w:ascii="Arial" w:hAnsi="Arial" w:cs="Arial"/>
          <w:b/>
          <w:color w:val="0070C0"/>
          <w:sz w:val="36"/>
          <w:szCs w:val="36"/>
        </w:rPr>
        <w:lastRenderedPageBreak/>
        <w:drawing>
          <wp:inline distT="0" distB="0" distL="0" distR="0" wp14:anchorId="143D1772" wp14:editId="6B0A906C">
            <wp:extent cx="8892540" cy="3847465"/>
            <wp:effectExtent l="0" t="0" r="3810" b="635"/>
            <wp:docPr id="1313347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9C5" w:rsidRPr="00A053FD" w:rsidSect="009702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646B" w14:textId="77777777" w:rsidR="00CD4EE0" w:rsidRDefault="00CD4EE0" w:rsidP="00A45654">
      <w:pPr>
        <w:spacing w:after="0" w:line="240" w:lineRule="auto"/>
      </w:pPr>
      <w:r>
        <w:separator/>
      </w:r>
    </w:p>
  </w:endnote>
  <w:endnote w:type="continuationSeparator" w:id="0">
    <w:p w14:paraId="751320A2" w14:textId="77777777" w:rsidR="00CD4EE0" w:rsidRDefault="00CD4EE0" w:rsidP="00A45654">
      <w:pPr>
        <w:spacing w:after="0" w:line="240" w:lineRule="auto"/>
      </w:pPr>
      <w:r>
        <w:continuationSeparator/>
      </w:r>
    </w:p>
  </w:endnote>
  <w:endnote w:type="continuationNotice" w:id="1">
    <w:p w14:paraId="69D95791" w14:textId="77777777" w:rsidR="00CD4EE0" w:rsidRDefault="00CD4E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0361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0B5218C" w14:textId="77777777" w:rsidR="00CD3B54" w:rsidRPr="009F509B" w:rsidRDefault="00CD3B54">
        <w:pPr>
          <w:pStyle w:val="Piedepgina"/>
          <w:jc w:val="right"/>
          <w:rPr>
            <w:rFonts w:ascii="Times New Roman" w:hAnsi="Times New Roman" w:cs="Times New Roman"/>
            <w:sz w:val="24"/>
          </w:rPr>
        </w:pPr>
        <w:r w:rsidRPr="009F509B">
          <w:rPr>
            <w:rFonts w:ascii="Times New Roman" w:hAnsi="Times New Roman" w:cs="Times New Roman"/>
            <w:sz w:val="24"/>
          </w:rPr>
          <w:fldChar w:fldCharType="begin"/>
        </w:r>
        <w:r w:rsidRPr="009F509B">
          <w:rPr>
            <w:rFonts w:ascii="Times New Roman" w:hAnsi="Times New Roman" w:cs="Times New Roman"/>
            <w:sz w:val="24"/>
          </w:rPr>
          <w:instrText>PAGE   \* MERGEFORMAT</w:instrText>
        </w:r>
        <w:r w:rsidRPr="009F509B">
          <w:rPr>
            <w:rFonts w:ascii="Times New Roman" w:hAnsi="Times New Roman" w:cs="Times New Roman"/>
            <w:sz w:val="24"/>
          </w:rPr>
          <w:fldChar w:fldCharType="separate"/>
        </w:r>
        <w:r w:rsidR="009967BA" w:rsidRPr="009967BA">
          <w:rPr>
            <w:rFonts w:ascii="Times New Roman" w:hAnsi="Times New Roman" w:cs="Times New Roman"/>
            <w:noProof/>
            <w:sz w:val="24"/>
            <w:lang w:val="es-ES"/>
          </w:rPr>
          <w:t>10</w:t>
        </w:r>
        <w:r w:rsidRPr="009F50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FD4F7C2" w14:textId="77777777" w:rsidR="00CD3B54" w:rsidRDefault="00CD3B5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96FC5" w14:textId="77777777" w:rsidR="00CD4EE0" w:rsidRDefault="00CD4EE0" w:rsidP="00A45654">
      <w:pPr>
        <w:spacing w:after="0" w:line="240" w:lineRule="auto"/>
      </w:pPr>
      <w:r>
        <w:separator/>
      </w:r>
    </w:p>
  </w:footnote>
  <w:footnote w:type="continuationSeparator" w:id="0">
    <w:p w14:paraId="00EEB112" w14:textId="77777777" w:rsidR="00CD4EE0" w:rsidRDefault="00CD4EE0" w:rsidP="00A45654">
      <w:pPr>
        <w:spacing w:after="0" w:line="240" w:lineRule="auto"/>
      </w:pPr>
      <w:r>
        <w:continuationSeparator/>
      </w:r>
    </w:p>
  </w:footnote>
  <w:footnote w:type="continuationNotice" w:id="1">
    <w:p w14:paraId="39F6C81D" w14:textId="77777777" w:rsidR="00CD4EE0" w:rsidRDefault="00CD4E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BD1"/>
    <w:multiLevelType w:val="multilevel"/>
    <w:tmpl w:val="005C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A0125A"/>
    <w:multiLevelType w:val="hybridMultilevel"/>
    <w:tmpl w:val="844E2A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36D2"/>
    <w:multiLevelType w:val="multilevel"/>
    <w:tmpl w:val="895C1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94BBF"/>
    <w:multiLevelType w:val="hybridMultilevel"/>
    <w:tmpl w:val="37285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7824"/>
    <w:multiLevelType w:val="multilevel"/>
    <w:tmpl w:val="B0EE0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7A0C69"/>
    <w:multiLevelType w:val="hybridMultilevel"/>
    <w:tmpl w:val="D0B449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E2911"/>
    <w:multiLevelType w:val="hybridMultilevel"/>
    <w:tmpl w:val="766EEF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72428"/>
    <w:multiLevelType w:val="hybridMultilevel"/>
    <w:tmpl w:val="BA4A3154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1DC53AB9"/>
    <w:multiLevelType w:val="multilevel"/>
    <w:tmpl w:val="F7F4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04488B"/>
    <w:multiLevelType w:val="multilevel"/>
    <w:tmpl w:val="7AFC9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8462CE"/>
    <w:multiLevelType w:val="hybridMultilevel"/>
    <w:tmpl w:val="2C4EFD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D441C"/>
    <w:multiLevelType w:val="hybridMultilevel"/>
    <w:tmpl w:val="6CF80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839ED"/>
    <w:multiLevelType w:val="hybridMultilevel"/>
    <w:tmpl w:val="F3AE181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9FB03C0"/>
    <w:multiLevelType w:val="hybridMultilevel"/>
    <w:tmpl w:val="5B568DE0"/>
    <w:lvl w:ilvl="0" w:tplc="34CA7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DF30E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4A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AC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A6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7AF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62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29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AB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56259"/>
    <w:multiLevelType w:val="multilevel"/>
    <w:tmpl w:val="86ECA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2" w:hanging="40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F74B3E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747172"/>
    <w:multiLevelType w:val="hybridMultilevel"/>
    <w:tmpl w:val="BF4426F0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8C5009D"/>
    <w:multiLevelType w:val="hybridMultilevel"/>
    <w:tmpl w:val="858822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B22C1"/>
    <w:multiLevelType w:val="hybridMultilevel"/>
    <w:tmpl w:val="02749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11096"/>
    <w:multiLevelType w:val="multilevel"/>
    <w:tmpl w:val="D7708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5223A"/>
    <w:multiLevelType w:val="hybridMultilevel"/>
    <w:tmpl w:val="166C9402"/>
    <w:lvl w:ilvl="0" w:tplc="11567F8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80ADB"/>
    <w:multiLevelType w:val="multilevel"/>
    <w:tmpl w:val="31C00D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D87C77"/>
    <w:multiLevelType w:val="hybridMultilevel"/>
    <w:tmpl w:val="67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D22E7"/>
    <w:multiLevelType w:val="multilevel"/>
    <w:tmpl w:val="49222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AF3836"/>
    <w:multiLevelType w:val="hybridMultilevel"/>
    <w:tmpl w:val="78FE0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E7157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123509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92896"/>
    <w:multiLevelType w:val="multilevel"/>
    <w:tmpl w:val="95A68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07BD6"/>
    <w:multiLevelType w:val="hybridMultilevel"/>
    <w:tmpl w:val="4522845A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9" w15:restartNumberingAfterBreak="0">
    <w:nsid w:val="6EBD14D4"/>
    <w:multiLevelType w:val="multilevel"/>
    <w:tmpl w:val="78B8B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3E86F46"/>
    <w:multiLevelType w:val="hybridMultilevel"/>
    <w:tmpl w:val="510A6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E067B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459C6"/>
    <w:multiLevelType w:val="hybridMultilevel"/>
    <w:tmpl w:val="A4FA89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759A3"/>
    <w:multiLevelType w:val="multilevel"/>
    <w:tmpl w:val="F2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13853">
    <w:abstractNumId w:val="12"/>
  </w:num>
  <w:num w:numId="2" w16cid:durableId="1294553311">
    <w:abstractNumId w:val="25"/>
  </w:num>
  <w:num w:numId="3" w16cid:durableId="1326937836">
    <w:abstractNumId w:val="2"/>
  </w:num>
  <w:num w:numId="4" w16cid:durableId="472021289">
    <w:abstractNumId w:val="0"/>
  </w:num>
  <w:num w:numId="5" w16cid:durableId="1171337995">
    <w:abstractNumId w:val="21"/>
  </w:num>
  <w:num w:numId="6" w16cid:durableId="125707305">
    <w:abstractNumId w:val="4"/>
  </w:num>
  <w:num w:numId="7" w16cid:durableId="319694182">
    <w:abstractNumId w:val="29"/>
  </w:num>
  <w:num w:numId="8" w16cid:durableId="1978099328">
    <w:abstractNumId w:val="23"/>
  </w:num>
  <w:num w:numId="9" w16cid:durableId="80103315">
    <w:abstractNumId w:val="8"/>
  </w:num>
  <w:num w:numId="10" w16cid:durableId="1991278318">
    <w:abstractNumId w:val="15"/>
  </w:num>
  <w:num w:numId="11" w16cid:durableId="1909416302">
    <w:abstractNumId w:val="24"/>
  </w:num>
  <w:num w:numId="12" w16cid:durableId="1165172292">
    <w:abstractNumId w:val="33"/>
  </w:num>
  <w:num w:numId="13" w16cid:durableId="1233394816">
    <w:abstractNumId w:val="1"/>
  </w:num>
  <w:num w:numId="14" w16cid:durableId="693652651">
    <w:abstractNumId w:val="5"/>
  </w:num>
  <w:num w:numId="15" w16cid:durableId="491527290">
    <w:abstractNumId w:val="31"/>
  </w:num>
  <w:num w:numId="16" w16cid:durableId="288049039">
    <w:abstractNumId w:val="9"/>
  </w:num>
  <w:num w:numId="17" w16cid:durableId="1946813181">
    <w:abstractNumId w:val="13"/>
  </w:num>
  <w:num w:numId="18" w16cid:durableId="1735011112">
    <w:abstractNumId w:val="28"/>
  </w:num>
  <w:num w:numId="19" w16cid:durableId="1390573018">
    <w:abstractNumId w:val="7"/>
  </w:num>
  <w:num w:numId="20" w16cid:durableId="113838022">
    <w:abstractNumId w:val="16"/>
  </w:num>
  <w:num w:numId="21" w16cid:durableId="1173453170">
    <w:abstractNumId w:val="26"/>
  </w:num>
  <w:num w:numId="22" w16cid:durableId="361706090">
    <w:abstractNumId w:val="27"/>
  </w:num>
  <w:num w:numId="23" w16cid:durableId="1612736424">
    <w:abstractNumId w:val="19"/>
  </w:num>
  <w:num w:numId="24" w16cid:durableId="764306161">
    <w:abstractNumId w:val="11"/>
  </w:num>
  <w:num w:numId="25" w16cid:durableId="415521831">
    <w:abstractNumId w:val="18"/>
  </w:num>
  <w:num w:numId="26" w16cid:durableId="1917352679">
    <w:abstractNumId w:val="22"/>
  </w:num>
  <w:num w:numId="27" w16cid:durableId="1124931100">
    <w:abstractNumId w:val="6"/>
  </w:num>
  <w:num w:numId="28" w16cid:durableId="714230516">
    <w:abstractNumId w:val="20"/>
  </w:num>
  <w:num w:numId="29" w16cid:durableId="986132775">
    <w:abstractNumId w:val="3"/>
  </w:num>
  <w:num w:numId="30" w16cid:durableId="1276791149">
    <w:abstractNumId w:val="30"/>
  </w:num>
  <w:num w:numId="31" w16cid:durableId="902132324">
    <w:abstractNumId w:val="14"/>
  </w:num>
  <w:num w:numId="32" w16cid:durableId="1204438083">
    <w:abstractNumId w:val="32"/>
  </w:num>
  <w:num w:numId="33" w16cid:durableId="1587686733">
    <w:abstractNumId w:val="10"/>
  </w:num>
  <w:num w:numId="34" w16cid:durableId="1122580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4"/>
    <w:rsid w:val="000227B1"/>
    <w:rsid w:val="0005171F"/>
    <w:rsid w:val="0005277F"/>
    <w:rsid w:val="00057B84"/>
    <w:rsid w:val="0006096E"/>
    <w:rsid w:val="00062D1A"/>
    <w:rsid w:val="00063134"/>
    <w:rsid w:val="00067E80"/>
    <w:rsid w:val="00067EAA"/>
    <w:rsid w:val="000704BF"/>
    <w:rsid w:val="000706E1"/>
    <w:rsid w:val="00072326"/>
    <w:rsid w:val="0007247C"/>
    <w:rsid w:val="0007529C"/>
    <w:rsid w:val="0008672A"/>
    <w:rsid w:val="00086BEE"/>
    <w:rsid w:val="00092C59"/>
    <w:rsid w:val="00093C1B"/>
    <w:rsid w:val="000A543A"/>
    <w:rsid w:val="000B5919"/>
    <w:rsid w:val="000B7508"/>
    <w:rsid w:val="000B781B"/>
    <w:rsid w:val="000D48C3"/>
    <w:rsid w:val="000F4EFE"/>
    <w:rsid w:val="001008FE"/>
    <w:rsid w:val="00112904"/>
    <w:rsid w:val="001206D8"/>
    <w:rsid w:val="00126C8C"/>
    <w:rsid w:val="00136989"/>
    <w:rsid w:val="00141CD2"/>
    <w:rsid w:val="00150D22"/>
    <w:rsid w:val="00155F56"/>
    <w:rsid w:val="001610DD"/>
    <w:rsid w:val="001762C2"/>
    <w:rsid w:val="001927A1"/>
    <w:rsid w:val="001A1560"/>
    <w:rsid w:val="001A5EFE"/>
    <w:rsid w:val="001A6A3B"/>
    <w:rsid w:val="001B063F"/>
    <w:rsid w:val="001B3D76"/>
    <w:rsid w:val="001C054D"/>
    <w:rsid w:val="001C094C"/>
    <w:rsid w:val="001C63C2"/>
    <w:rsid w:val="001D63AC"/>
    <w:rsid w:val="001E0537"/>
    <w:rsid w:val="001F0C14"/>
    <w:rsid w:val="001F13EA"/>
    <w:rsid w:val="00200B54"/>
    <w:rsid w:val="00207BA6"/>
    <w:rsid w:val="00233ADC"/>
    <w:rsid w:val="00237FBC"/>
    <w:rsid w:val="002435A8"/>
    <w:rsid w:val="0024692E"/>
    <w:rsid w:val="0025663F"/>
    <w:rsid w:val="00256835"/>
    <w:rsid w:val="00257117"/>
    <w:rsid w:val="002633F3"/>
    <w:rsid w:val="002708B4"/>
    <w:rsid w:val="00276071"/>
    <w:rsid w:val="00284D52"/>
    <w:rsid w:val="00291F45"/>
    <w:rsid w:val="002A28AE"/>
    <w:rsid w:val="002A45DD"/>
    <w:rsid w:val="002A6DDD"/>
    <w:rsid w:val="002B27D9"/>
    <w:rsid w:val="002B486C"/>
    <w:rsid w:val="002B74AB"/>
    <w:rsid w:val="002C05A7"/>
    <w:rsid w:val="002C5DEC"/>
    <w:rsid w:val="002D6852"/>
    <w:rsid w:val="002F6E18"/>
    <w:rsid w:val="00301396"/>
    <w:rsid w:val="00304B59"/>
    <w:rsid w:val="003135B7"/>
    <w:rsid w:val="0031448F"/>
    <w:rsid w:val="00321D73"/>
    <w:rsid w:val="00335950"/>
    <w:rsid w:val="0035104D"/>
    <w:rsid w:val="00352C2C"/>
    <w:rsid w:val="0036463C"/>
    <w:rsid w:val="00377774"/>
    <w:rsid w:val="003821B3"/>
    <w:rsid w:val="00390B61"/>
    <w:rsid w:val="00397F41"/>
    <w:rsid w:val="003C2A5B"/>
    <w:rsid w:val="003C569D"/>
    <w:rsid w:val="003C6028"/>
    <w:rsid w:val="003C68F9"/>
    <w:rsid w:val="003C6AFD"/>
    <w:rsid w:val="003D11E7"/>
    <w:rsid w:val="003D2531"/>
    <w:rsid w:val="003E2DCA"/>
    <w:rsid w:val="00406C2D"/>
    <w:rsid w:val="00410376"/>
    <w:rsid w:val="00410BF7"/>
    <w:rsid w:val="004123FE"/>
    <w:rsid w:val="0042790B"/>
    <w:rsid w:val="0043190D"/>
    <w:rsid w:val="004348B5"/>
    <w:rsid w:val="00435651"/>
    <w:rsid w:val="004434B8"/>
    <w:rsid w:val="004503FE"/>
    <w:rsid w:val="004513E0"/>
    <w:rsid w:val="00451A6F"/>
    <w:rsid w:val="00457714"/>
    <w:rsid w:val="004579D3"/>
    <w:rsid w:val="004641E4"/>
    <w:rsid w:val="00482CF5"/>
    <w:rsid w:val="0049082D"/>
    <w:rsid w:val="0049440C"/>
    <w:rsid w:val="004A08FA"/>
    <w:rsid w:val="004A3290"/>
    <w:rsid w:val="004A6EE6"/>
    <w:rsid w:val="004B03E3"/>
    <w:rsid w:val="004C185A"/>
    <w:rsid w:val="004D0A75"/>
    <w:rsid w:val="004D42A3"/>
    <w:rsid w:val="004D5F39"/>
    <w:rsid w:val="004E358C"/>
    <w:rsid w:val="004E5F16"/>
    <w:rsid w:val="004F1758"/>
    <w:rsid w:val="004F3A66"/>
    <w:rsid w:val="004F6A9D"/>
    <w:rsid w:val="0050003D"/>
    <w:rsid w:val="005039C3"/>
    <w:rsid w:val="00504B8B"/>
    <w:rsid w:val="005056CC"/>
    <w:rsid w:val="00505E15"/>
    <w:rsid w:val="00513BA0"/>
    <w:rsid w:val="00521373"/>
    <w:rsid w:val="00521A05"/>
    <w:rsid w:val="0052310A"/>
    <w:rsid w:val="00527A24"/>
    <w:rsid w:val="00527AE2"/>
    <w:rsid w:val="00527CFF"/>
    <w:rsid w:val="005352EE"/>
    <w:rsid w:val="00535695"/>
    <w:rsid w:val="00540729"/>
    <w:rsid w:val="00547B30"/>
    <w:rsid w:val="00555CCD"/>
    <w:rsid w:val="00562B2D"/>
    <w:rsid w:val="00566D72"/>
    <w:rsid w:val="005A1601"/>
    <w:rsid w:val="005A3BB3"/>
    <w:rsid w:val="005A3D6C"/>
    <w:rsid w:val="005B6E32"/>
    <w:rsid w:val="005B7D94"/>
    <w:rsid w:val="005C3993"/>
    <w:rsid w:val="005C531D"/>
    <w:rsid w:val="005D1FF1"/>
    <w:rsid w:val="005E6BAB"/>
    <w:rsid w:val="005F07E3"/>
    <w:rsid w:val="005F43BD"/>
    <w:rsid w:val="0060188B"/>
    <w:rsid w:val="00611881"/>
    <w:rsid w:val="00615AAF"/>
    <w:rsid w:val="00625A66"/>
    <w:rsid w:val="0063225A"/>
    <w:rsid w:val="0063565D"/>
    <w:rsid w:val="00661914"/>
    <w:rsid w:val="00671B1C"/>
    <w:rsid w:val="0068189D"/>
    <w:rsid w:val="006855A1"/>
    <w:rsid w:val="00685A66"/>
    <w:rsid w:val="00690D88"/>
    <w:rsid w:val="0069598C"/>
    <w:rsid w:val="00695E9B"/>
    <w:rsid w:val="006A2705"/>
    <w:rsid w:val="006A6CF9"/>
    <w:rsid w:val="006B05AB"/>
    <w:rsid w:val="006B064A"/>
    <w:rsid w:val="006B535C"/>
    <w:rsid w:val="006C1767"/>
    <w:rsid w:val="006C5F31"/>
    <w:rsid w:val="006D2993"/>
    <w:rsid w:val="006D385C"/>
    <w:rsid w:val="006D714D"/>
    <w:rsid w:val="006F4043"/>
    <w:rsid w:val="006F5001"/>
    <w:rsid w:val="00700A55"/>
    <w:rsid w:val="0070401E"/>
    <w:rsid w:val="007064DF"/>
    <w:rsid w:val="00707FFB"/>
    <w:rsid w:val="007125A4"/>
    <w:rsid w:val="00713EB8"/>
    <w:rsid w:val="00713F75"/>
    <w:rsid w:val="00714000"/>
    <w:rsid w:val="00741D36"/>
    <w:rsid w:val="00742BA9"/>
    <w:rsid w:val="0075012F"/>
    <w:rsid w:val="0075088C"/>
    <w:rsid w:val="007521FE"/>
    <w:rsid w:val="007655E7"/>
    <w:rsid w:val="00773635"/>
    <w:rsid w:val="007746E6"/>
    <w:rsid w:val="00782BE8"/>
    <w:rsid w:val="0078420E"/>
    <w:rsid w:val="007875E5"/>
    <w:rsid w:val="007953F9"/>
    <w:rsid w:val="007963C7"/>
    <w:rsid w:val="007B0B37"/>
    <w:rsid w:val="007B2481"/>
    <w:rsid w:val="007C371E"/>
    <w:rsid w:val="007D1425"/>
    <w:rsid w:val="007E358A"/>
    <w:rsid w:val="007E4B3E"/>
    <w:rsid w:val="008011B1"/>
    <w:rsid w:val="00801C20"/>
    <w:rsid w:val="00816730"/>
    <w:rsid w:val="00826F55"/>
    <w:rsid w:val="00843E6D"/>
    <w:rsid w:val="0084610E"/>
    <w:rsid w:val="0084658A"/>
    <w:rsid w:val="008509EB"/>
    <w:rsid w:val="00853176"/>
    <w:rsid w:val="008627D3"/>
    <w:rsid w:val="008671FF"/>
    <w:rsid w:val="00871C34"/>
    <w:rsid w:val="008753A5"/>
    <w:rsid w:val="0088384A"/>
    <w:rsid w:val="0088684F"/>
    <w:rsid w:val="0088712E"/>
    <w:rsid w:val="00893C62"/>
    <w:rsid w:val="00897EB6"/>
    <w:rsid w:val="008B0B60"/>
    <w:rsid w:val="008B322B"/>
    <w:rsid w:val="008B43FE"/>
    <w:rsid w:val="008C0AB3"/>
    <w:rsid w:val="008D0B33"/>
    <w:rsid w:val="008D1E38"/>
    <w:rsid w:val="008D3A04"/>
    <w:rsid w:val="008D4FB2"/>
    <w:rsid w:val="008F1191"/>
    <w:rsid w:val="008F672F"/>
    <w:rsid w:val="008F7AEE"/>
    <w:rsid w:val="00905417"/>
    <w:rsid w:val="00905EBE"/>
    <w:rsid w:val="0091363F"/>
    <w:rsid w:val="00913FB1"/>
    <w:rsid w:val="00916EBA"/>
    <w:rsid w:val="00920B5C"/>
    <w:rsid w:val="00922455"/>
    <w:rsid w:val="009225B8"/>
    <w:rsid w:val="009239F2"/>
    <w:rsid w:val="00930A12"/>
    <w:rsid w:val="00940532"/>
    <w:rsid w:val="0094792C"/>
    <w:rsid w:val="00966DAB"/>
    <w:rsid w:val="009702E1"/>
    <w:rsid w:val="00977571"/>
    <w:rsid w:val="00985C0A"/>
    <w:rsid w:val="00990A61"/>
    <w:rsid w:val="0099165D"/>
    <w:rsid w:val="009953A4"/>
    <w:rsid w:val="00996684"/>
    <w:rsid w:val="009967BA"/>
    <w:rsid w:val="009A270F"/>
    <w:rsid w:val="009A35A7"/>
    <w:rsid w:val="009A41FC"/>
    <w:rsid w:val="009C4E2B"/>
    <w:rsid w:val="009C7321"/>
    <w:rsid w:val="009C7EAF"/>
    <w:rsid w:val="009C7EB8"/>
    <w:rsid w:val="009D0687"/>
    <w:rsid w:val="009D50DC"/>
    <w:rsid w:val="009D7590"/>
    <w:rsid w:val="009F342E"/>
    <w:rsid w:val="009F4897"/>
    <w:rsid w:val="009F509B"/>
    <w:rsid w:val="009F561C"/>
    <w:rsid w:val="00A0140B"/>
    <w:rsid w:val="00A053FD"/>
    <w:rsid w:val="00A07AD9"/>
    <w:rsid w:val="00A110B6"/>
    <w:rsid w:val="00A14B04"/>
    <w:rsid w:val="00A17E07"/>
    <w:rsid w:val="00A263DC"/>
    <w:rsid w:val="00A422E7"/>
    <w:rsid w:val="00A45654"/>
    <w:rsid w:val="00A47C98"/>
    <w:rsid w:val="00A511DB"/>
    <w:rsid w:val="00A55BC1"/>
    <w:rsid w:val="00A639C5"/>
    <w:rsid w:val="00A72837"/>
    <w:rsid w:val="00A80B3D"/>
    <w:rsid w:val="00A81761"/>
    <w:rsid w:val="00A907D0"/>
    <w:rsid w:val="00A90D04"/>
    <w:rsid w:val="00A9763D"/>
    <w:rsid w:val="00AB0AB5"/>
    <w:rsid w:val="00AB311C"/>
    <w:rsid w:val="00AB54DD"/>
    <w:rsid w:val="00AB5AD7"/>
    <w:rsid w:val="00AC2694"/>
    <w:rsid w:val="00AC3381"/>
    <w:rsid w:val="00AD1014"/>
    <w:rsid w:val="00AD1B51"/>
    <w:rsid w:val="00AE0D75"/>
    <w:rsid w:val="00AE2012"/>
    <w:rsid w:val="00AE38B3"/>
    <w:rsid w:val="00AE4DB7"/>
    <w:rsid w:val="00AF030F"/>
    <w:rsid w:val="00AF04B7"/>
    <w:rsid w:val="00AF684A"/>
    <w:rsid w:val="00AF706C"/>
    <w:rsid w:val="00B015AB"/>
    <w:rsid w:val="00B02E14"/>
    <w:rsid w:val="00B065D6"/>
    <w:rsid w:val="00B11780"/>
    <w:rsid w:val="00B20F85"/>
    <w:rsid w:val="00B214BC"/>
    <w:rsid w:val="00B228CC"/>
    <w:rsid w:val="00B33CA0"/>
    <w:rsid w:val="00B358A1"/>
    <w:rsid w:val="00B35B4F"/>
    <w:rsid w:val="00B50756"/>
    <w:rsid w:val="00B51E5B"/>
    <w:rsid w:val="00B57F68"/>
    <w:rsid w:val="00B61915"/>
    <w:rsid w:val="00B6243B"/>
    <w:rsid w:val="00B63C57"/>
    <w:rsid w:val="00B8670E"/>
    <w:rsid w:val="00B87416"/>
    <w:rsid w:val="00B9172E"/>
    <w:rsid w:val="00B93C47"/>
    <w:rsid w:val="00BA59E8"/>
    <w:rsid w:val="00BB1B8C"/>
    <w:rsid w:val="00BC495F"/>
    <w:rsid w:val="00BD6636"/>
    <w:rsid w:val="00BE0ABD"/>
    <w:rsid w:val="00BE12B9"/>
    <w:rsid w:val="00BF6CBB"/>
    <w:rsid w:val="00C05BAB"/>
    <w:rsid w:val="00C11245"/>
    <w:rsid w:val="00C1308F"/>
    <w:rsid w:val="00C130F6"/>
    <w:rsid w:val="00C1625C"/>
    <w:rsid w:val="00C35785"/>
    <w:rsid w:val="00C6211B"/>
    <w:rsid w:val="00C63AC6"/>
    <w:rsid w:val="00C64E19"/>
    <w:rsid w:val="00C64F5D"/>
    <w:rsid w:val="00C67C6F"/>
    <w:rsid w:val="00C7307E"/>
    <w:rsid w:val="00C87E49"/>
    <w:rsid w:val="00C90E0D"/>
    <w:rsid w:val="00CA2A4D"/>
    <w:rsid w:val="00CA5EF2"/>
    <w:rsid w:val="00CB3763"/>
    <w:rsid w:val="00CB656E"/>
    <w:rsid w:val="00CC44C0"/>
    <w:rsid w:val="00CC5B08"/>
    <w:rsid w:val="00CD0D4C"/>
    <w:rsid w:val="00CD0FF9"/>
    <w:rsid w:val="00CD3B54"/>
    <w:rsid w:val="00CD4EE0"/>
    <w:rsid w:val="00CD6517"/>
    <w:rsid w:val="00CD6710"/>
    <w:rsid w:val="00CD7DAB"/>
    <w:rsid w:val="00CE73DC"/>
    <w:rsid w:val="00D02523"/>
    <w:rsid w:val="00D03447"/>
    <w:rsid w:val="00D26E73"/>
    <w:rsid w:val="00D41120"/>
    <w:rsid w:val="00D4235A"/>
    <w:rsid w:val="00D430A1"/>
    <w:rsid w:val="00D43183"/>
    <w:rsid w:val="00D46D52"/>
    <w:rsid w:val="00D5096C"/>
    <w:rsid w:val="00D52FD1"/>
    <w:rsid w:val="00D624B5"/>
    <w:rsid w:val="00D66F15"/>
    <w:rsid w:val="00D67022"/>
    <w:rsid w:val="00D67B31"/>
    <w:rsid w:val="00D9752F"/>
    <w:rsid w:val="00DA63CF"/>
    <w:rsid w:val="00DB26E5"/>
    <w:rsid w:val="00DB2C71"/>
    <w:rsid w:val="00DB5438"/>
    <w:rsid w:val="00DB7F52"/>
    <w:rsid w:val="00DC622A"/>
    <w:rsid w:val="00DD0B3B"/>
    <w:rsid w:val="00DD13B3"/>
    <w:rsid w:val="00DD678E"/>
    <w:rsid w:val="00E351F9"/>
    <w:rsid w:val="00E35CC1"/>
    <w:rsid w:val="00E360AF"/>
    <w:rsid w:val="00E4692F"/>
    <w:rsid w:val="00E4746F"/>
    <w:rsid w:val="00E64248"/>
    <w:rsid w:val="00E73333"/>
    <w:rsid w:val="00E76F04"/>
    <w:rsid w:val="00E8283F"/>
    <w:rsid w:val="00E82859"/>
    <w:rsid w:val="00E901ED"/>
    <w:rsid w:val="00E97D03"/>
    <w:rsid w:val="00EA6724"/>
    <w:rsid w:val="00EA7F63"/>
    <w:rsid w:val="00EB1268"/>
    <w:rsid w:val="00EB14CE"/>
    <w:rsid w:val="00EB1E47"/>
    <w:rsid w:val="00EB6E36"/>
    <w:rsid w:val="00EC390E"/>
    <w:rsid w:val="00EC4C52"/>
    <w:rsid w:val="00ED2EA8"/>
    <w:rsid w:val="00EF6C6E"/>
    <w:rsid w:val="00F002EC"/>
    <w:rsid w:val="00F05DC1"/>
    <w:rsid w:val="00F06AB1"/>
    <w:rsid w:val="00F11F9F"/>
    <w:rsid w:val="00F13985"/>
    <w:rsid w:val="00F20700"/>
    <w:rsid w:val="00F20895"/>
    <w:rsid w:val="00F313DD"/>
    <w:rsid w:val="00F31AEB"/>
    <w:rsid w:val="00F341F0"/>
    <w:rsid w:val="00F369C5"/>
    <w:rsid w:val="00F40A6D"/>
    <w:rsid w:val="00F426A1"/>
    <w:rsid w:val="00F46D37"/>
    <w:rsid w:val="00F71749"/>
    <w:rsid w:val="00F721A3"/>
    <w:rsid w:val="00F8249A"/>
    <w:rsid w:val="00F8413E"/>
    <w:rsid w:val="00F933BD"/>
    <w:rsid w:val="00F93637"/>
    <w:rsid w:val="00F97225"/>
    <w:rsid w:val="00FB1638"/>
    <w:rsid w:val="00FB2891"/>
    <w:rsid w:val="00FB4B61"/>
    <w:rsid w:val="00FC7AC3"/>
    <w:rsid w:val="00FD14A9"/>
    <w:rsid w:val="00FD2652"/>
    <w:rsid w:val="00FE31DC"/>
    <w:rsid w:val="00FF2088"/>
    <w:rsid w:val="00FF5A48"/>
    <w:rsid w:val="00FF7566"/>
    <w:rsid w:val="01D57E7D"/>
    <w:rsid w:val="01FE1DBC"/>
    <w:rsid w:val="0658239C"/>
    <w:rsid w:val="092E3EAC"/>
    <w:rsid w:val="0AEB6E78"/>
    <w:rsid w:val="0B3A3FA8"/>
    <w:rsid w:val="0CCBA168"/>
    <w:rsid w:val="1001B7F2"/>
    <w:rsid w:val="14386F32"/>
    <w:rsid w:val="156B078D"/>
    <w:rsid w:val="183DB46A"/>
    <w:rsid w:val="20BE9669"/>
    <w:rsid w:val="262FE113"/>
    <w:rsid w:val="2A1A88FF"/>
    <w:rsid w:val="2C8452AE"/>
    <w:rsid w:val="318853BF"/>
    <w:rsid w:val="34D07E58"/>
    <w:rsid w:val="37103972"/>
    <w:rsid w:val="3CDA3F2D"/>
    <w:rsid w:val="3FBABA6C"/>
    <w:rsid w:val="49B7F2D9"/>
    <w:rsid w:val="4D6BA297"/>
    <w:rsid w:val="568DE4BD"/>
    <w:rsid w:val="5788A592"/>
    <w:rsid w:val="59B7A589"/>
    <w:rsid w:val="5D13E9F2"/>
    <w:rsid w:val="6B10EED5"/>
    <w:rsid w:val="6B1EE0BD"/>
    <w:rsid w:val="6BC49B81"/>
    <w:rsid w:val="6C2A48C0"/>
    <w:rsid w:val="6CC8908A"/>
    <w:rsid w:val="72AB42F6"/>
    <w:rsid w:val="730C9EDB"/>
    <w:rsid w:val="7576C3F5"/>
    <w:rsid w:val="7A16733D"/>
    <w:rsid w:val="7B8D4994"/>
    <w:rsid w:val="7D2D8B98"/>
    <w:rsid w:val="7E37E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0A060"/>
  <w15:docId w15:val="{B56B1457-BF96-43ED-B9EC-84970765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EC"/>
    </w:rPr>
  </w:style>
  <w:style w:type="paragraph" w:styleId="Ttulo2">
    <w:name w:val="heading 2"/>
    <w:basedOn w:val="Normal"/>
    <w:next w:val="Normal"/>
    <w:link w:val="Ttulo2Car"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EC"/>
    </w:rPr>
  </w:style>
  <w:style w:type="paragraph" w:styleId="Ttulo3">
    <w:name w:val="heading 3"/>
    <w:basedOn w:val="Normal"/>
    <w:next w:val="Normal"/>
    <w:link w:val="Ttulo3Car"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C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 w:eastAsia="es-EC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table" w:styleId="Tablaconcuadrcula">
    <w:name w:val="Table Grid"/>
    <w:basedOn w:val="Tablanormal"/>
    <w:uiPriority w:val="39"/>
    <w:rsid w:val="000B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407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0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22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02232394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343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26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85761819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526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81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9414463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7080447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  <w:div w:id="195116211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6532097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27097228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3180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9909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59321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94522931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912697295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214661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4359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01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28099053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64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64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3169808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280189241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  <w:div w:id="112947145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30327091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27633179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8377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5205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14349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7503782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636377259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147857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448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2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27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4459118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9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19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032947884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445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09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49804037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462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1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776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93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7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02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44151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3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8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7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91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918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13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{3A3FE258-F0FD-4A68-A7D5-4566CDB4647F}</b:Guid>
    <b:Author>
      <b:Author>
        <b:NameList>
          <b:Person>
            <b:Last>ProcesosDeSoftware</b:Last>
          </b:Person>
        </b:NameList>
      </b:Author>
    </b:Author>
    <b:Title>procesosdesoftware wikispaces</b:Title>
    <b:URL>https://procesosdesoftware.wikispaces.com/METODOLOGIA+SCRUM</b:URL>
    <b:Year>2013</b:Year>
    <b:RefOrder>3</b:RefOrder>
  </b:Source>
  <b:Source>
    <b:Tag>Oli15</b:Tag>
    <b:SourceType>InternetSite</b:SourceType>
    <b:Guid>{C3829441-B01D-4BF5-937A-03B41624FF51}</b:Guid>
    <b:Author>
      <b:Author>
        <b:NameList>
          <b:Person>
            <b:Last>Olivera</b:Last>
            <b:First>José</b:First>
          </b:Person>
        </b:NameList>
      </b:Author>
    </b:Author>
    <b:Title>Pulso.Uniovi</b:Title>
    <b:Year>2015</b:Year>
    <b:Month>diciembre</b:Month>
    <b:Day>24</b:Day>
    <b:URL>http://www.pulso.uniovi.es/wiki/index.php/Unity</b:URL>
    <b:RefOrder>4</b:RefOrder>
  </b:Source>
  <b:Source>
    <b:Tag>Aca15</b:Tag>
    <b:SourceType>InternetSite</b:SourceType>
    <b:Guid>{BEFA7095-2A96-41A6-B651-76DA49799281}</b:Guid>
    <b:Author>
      <b:Author>
        <b:NameList>
          <b:Person>
            <b:Last>AcademiaAndroid</b:Last>
          </b:Person>
        </b:NameList>
      </b:Author>
    </b:Author>
    <b:Title>academiaAndroid</b:Title>
    <b:Year>2015</b:Year>
    <b:Month>enero</b:Month>
    <b:Day>8</b:Day>
    <b:URL>https://academiaandroid.com/android-studio-v1-caracteristicas-comparativa-eclipse/</b:URL>
    <b:RefOrder>5</b:RefOrder>
  </b:Source>
  <b:Source>
    <b:Tag>Rou151</b:Tag>
    <b:SourceType>InternetSite</b:SourceType>
    <b:Guid>{5E7FBF31-176E-479B-98B3-AC118B64E1CD}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2015</b:Year>
    <b:Month>enero</b:Month>
    <b:URL>https://searchdatacenter.techtarget.com/es/definicion/MySQL</b:URL>
    <b:RefOrder>8</b:RefOrder>
  </b:Source>
  <b:Source>
    <b:Tag>Ana16</b:Tag>
    <b:SourceType>Book</b:SourceType>
    <b:Guid>{1918E3EB-7A7A-4BED-B4A9-07429765F323}</b:Guid>
    <b:Title>Talento Matemático 6to Grado </b:Title>
    <b:Year>2016</b:Year>
    <b:Author>
      <b:Author>
        <b:NameList>
          <b:Person>
            <b:Last>Ana Lucia Arias</b:Last>
            <b:First>Leonardo</b:First>
            <b:Middle>Córdova</b:Middle>
          </b:Person>
        </b:NameList>
      </b:Author>
    </b:Author>
    <b:City>Quito</b:City>
    <b:Publisher>EDINUN</b:Publisher>
    <b:RefOrder>9</b:RefOrder>
  </b:Source>
  <b:Source>
    <b:Tag>Jac96</b:Tag>
    <b:SourceType>Book</b:SourceType>
    <b:Guid>{E6B28A16-3C95-48FA-8448-A884D8487D5B}</b:Guid>
    <b:Author>
      <b:Author>
        <b:NameList>
          <b:Person>
            <b:Last>Delors</b:Last>
            <b:First>Jacques</b:First>
          </b:Person>
        </b:NameList>
      </b:Author>
    </b:Author>
    <b:Title>La Educación Encierra Un Tesoro</b:Title>
    <b:Year>1996</b:Year>
    <b:Publisher>UNESCO</b:Publisher>
    <b:RefOrder>1</b:RefOrder>
  </b:Source>
  <b:Source>
    <b:Tag>Mar13</b:Tag>
    <b:SourceType>Book</b:SourceType>
    <b:Guid>{D0DFC4C1-A702-4A30-876E-22B8276D9654}</b:Guid>
    <b:Author>
      <b:Author>
        <b:NameList>
          <b:Person>
            <b:Last>Acaso</b:Last>
            <b:First>María</b:First>
          </b:Person>
        </b:NameList>
      </b:Author>
    </b:Author>
    <b:Title>REDUVOLUCION</b:Title>
    <b:Year>2013</b:Year>
    <b:City>Madrid</b:City>
    <b:Publisher>PAIDOS IBERICA</b:Publisher>
    <b:RefOrder>2</b:RefOrder>
  </b:Source>
  <b:Source>
    <b:Tag>Ecu18</b:Tag>
    <b:SourceType>InternetSite</b:SourceType>
    <b:Guid>{031A8947-E6BC-4F8D-AA47-8F4F5FD4653D}</b:Guid>
    <b:Author>
      <b:Author>
        <b:NameList>
          <b:Person>
            <b:Last>EcuRed</b:Last>
          </b:Person>
        </b:NameList>
      </b:Author>
    </b:Author>
    <b:Title>EcuRed</b:Title>
    <b:Year>2018</b:Year>
    <b:Month>Mayo</b:Month>
    <b:Day>24</b:Day>
    <b:URL>https://www.ecured.cu/SQLite</b:URL>
    <b:RefOrder>6</b:RefOrder>
  </b:Source>
  <b:Source>
    <b:Tag>Sql18</b:Tag>
    <b:SourceType>InternetSite</b:SourceType>
    <b:Guid>{A40599DA-BDEC-441D-961F-92E09511D021}</b:Guid>
    <b:Author>
      <b:Author>
        <b:NameList>
          <b:Person>
            <b:Last>awarspace.com</b:Last>
          </b:Person>
        </b:NameList>
      </b:Author>
    </b:Author>
    <b:Title>Base de datos de muestra SQLite</b:Title>
    <b:Year>2018</b:Year>
    <b:Month>05</b:Month>
    <b:Day>24</b:Day>
    <b:URL>http://www.sqlitetutorial.net/sqlite-sample-database/</b:URL>
    <b:RefOrder>7</b:RefOrder>
  </b:Source>
</b:Sources>
</file>

<file path=customXml/itemProps1.xml><?xml version="1.0" encoding="utf-8"?>
<ds:datastoreItem xmlns:ds="http://schemas.openxmlformats.org/officeDocument/2006/customXml" ds:itemID="{94003642-918E-498A-A69A-C5A72D8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1435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Anthony Damian Caisaguano Unapucha</cp:lastModifiedBy>
  <cp:revision>6</cp:revision>
  <dcterms:created xsi:type="dcterms:W3CDTF">2025-01-16T17:09:00Z</dcterms:created>
  <dcterms:modified xsi:type="dcterms:W3CDTF">2025-01-23T10:47:00Z</dcterms:modified>
</cp:coreProperties>
</file>